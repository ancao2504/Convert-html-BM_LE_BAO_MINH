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0639" w14:textId="77777777" w:rsidR="008E5B45" w:rsidRDefault="008E5B45">
      <w:pPr>
        <w:pStyle w:val="BodyText"/>
        <w:spacing w:before="9"/>
        <w:rPr>
          <w:sz w:val="26"/>
        </w:rPr>
      </w:pPr>
      <w:bookmarkStart w:id="0" w:name="_Hlk126763705"/>
      <w:bookmarkEnd w:id="0"/>
    </w:p>
    <w:p w14:paraId="56BF71EE" w14:textId="01D3C300" w:rsidR="00F20499" w:rsidRDefault="00F20499" w:rsidP="00F20499">
      <w:pPr>
        <w:ind w:left="100"/>
        <w:jc w:val="center"/>
        <w:rPr>
          <w:b/>
          <w:sz w:val="19"/>
        </w:rPr>
      </w:pPr>
      <w:r>
        <w:rPr>
          <w:b/>
          <w:w w:val="105"/>
          <w:sz w:val="19"/>
        </w:rPr>
        <w:t>CỘNG HÒA XÃ HỘI CHỦ NGHĨA VIỆT NAM</w:t>
      </w:r>
    </w:p>
    <w:p w14:paraId="7545D804" w14:textId="5B16C8D3" w:rsidR="00F20499" w:rsidRDefault="00F20499" w:rsidP="00F20499">
      <w:pPr>
        <w:spacing w:before="43"/>
        <w:ind w:right="10"/>
        <w:jc w:val="center"/>
        <w:rPr>
          <w:b/>
          <w:sz w:val="19"/>
        </w:rPr>
      </w:pPr>
      <w:r>
        <w:rPr>
          <w:b/>
          <w:w w:val="105"/>
          <w:sz w:val="19"/>
        </w:rPr>
        <w:t>Độc lập – Tự do – Hạnh phúc</w:t>
      </w:r>
    </w:p>
    <w:p w14:paraId="14233493" w14:textId="3F364B99" w:rsidR="00F20499" w:rsidRPr="00F20499" w:rsidRDefault="00F20499" w:rsidP="00F20499">
      <w:pPr>
        <w:spacing w:before="43"/>
        <w:ind w:right="10"/>
        <w:jc w:val="center"/>
        <w:rPr>
          <w:b/>
          <w:sz w:val="19"/>
          <w:lang w:val="en-US"/>
        </w:rPr>
      </w:pPr>
      <w:r>
        <w:rPr>
          <w:b/>
          <w:sz w:val="19"/>
          <w:lang w:val="en-US"/>
        </w:rPr>
        <w:t>----------------------</w:t>
      </w:r>
    </w:p>
    <w:p w14:paraId="30C21C2D" w14:textId="77777777" w:rsidR="00F20499" w:rsidRDefault="00F20499" w:rsidP="00F20499">
      <w:pPr>
        <w:pStyle w:val="Heading1"/>
        <w:spacing w:before="127"/>
        <w:ind w:right="100"/>
      </w:pPr>
      <w:r>
        <w:t>HỢP ĐỒNG MUA BÁN MÁY VĂN PHÒNG</w:t>
      </w:r>
    </w:p>
    <w:p w14:paraId="21BFB401" w14:textId="41C2E586" w:rsidR="00F20499" w:rsidRDefault="00F20499" w:rsidP="00F20499">
      <w:pPr>
        <w:pStyle w:val="Heading1"/>
        <w:spacing w:before="127"/>
        <w:ind w:right="100"/>
        <w:rPr>
          <w:b w:val="0"/>
        </w:rPr>
      </w:pPr>
      <w:r>
        <w:t xml:space="preserve">Phương thức dịch vụ: Bảo hành </w:t>
      </w:r>
      <w:r w:rsidR="00205CD5">
        <w:rPr>
          <w:lang w:val="en-US"/>
        </w:rPr>
        <w:t>….</w:t>
      </w:r>
      <w:r>
        <w:t xml:space="preserve"> tháng</w:t>
      </w:r>
    </w:p>
    <w:p w14:paraId="5269530B" w14:textId="696587E4" w:rsidR="00F20499" w:rsidRPr="00451E02" w:rsidRDefault="00F20499" w:rsidP="00F20499">
      <w:pPr>
        <w:pStyle w:val="Heading1"/>
        <w:spacing w:before="127"/>
        <w:ind w:right="100"/>
        <w:rPr>
          <w:lang w:val="en-US"/>
        </w:rPr>
      </w:pPr>
      <w:r>
        <w:rPr>
          <w:w w:val="105"/>
        </w:rPr>
        <w:t>Số: SALE_TGA/</w:t>
      </w:r>
      <w:r w:rsidR="00451E02">
        <w:rPr>
          <w:w w:val="105"/>
          <w:lang w:val="en-US"/>
        </w:rPr>
        <w:t>……..</w:t>
      </w:r>
      <w:r>
        <w:rPr>
          <w:w w:val="105"/>
        </w:rPr>
        <w:t>/</w:t>
      </w:r>
      <w:r w:rsidR="00451E02">
        <w:rPr>
          <w:w w:val="105"/>
          <w:lang w:val="en-US"/>
        </w:rPr>
        <w:t>……</w:t>
      </w:r>
    </w:p>
    <w:p w14:paraId="6BB9ECD4" w14:textId="4FC97B81" w:rsidR="00F20499" w:rsidRDefault="00F20499" w:rsidP="00F20499">
      <w:pPr>
        <w:rPr>
          <w:i/>
          <w:sz w:val="19"/>
        </w:rPr>
      </w:pPr>
      <w:r>
        <w:rPr>
          <w:b/>
          <w:i/>
          <w:w w:val="105"/>
          <w:sz w:val="19"/>
          <w:u w:val="single"/>
        </w:rPr>
        <w:t>Căn cứ vào:</w:t>
      </w:r>
    </w:p>
    <w:p w14:paraId="045866FF" w14:textId="2B8DF29E" w:rsidR="00F20499" w:rsidRDefault="00F20499" w:rsidP="00F20499">
      <w:pPr>
        <w:rPr>
          <w:i/>
          <w:sz w:val="19"/>
        </w:rPr>
      </w:pPr>
    </w:p>
    <w:p w14:paraId="48659E92" w14:textId="77777777" w:rsidR="008E5B45" w:rsidRDefault="00C05BC9" w:rsidP="00F20499">
      <w:pPr>
        <w:pStyle w:val="ListParagraph"/>
        <w:numPr>
          <w:ilvl w:val="0"/>
          <w:numId w:val="15"/>
        </w:numPr>
        <w:tabs>
          <w:tab w:val="left" w:pos="748"/>
        </w:tabs>
        <w:spacing w:before="55" w:line="288" w:lineRule="auto"/>
        <w:ind w:left="810" w:right="517" w:hanging="243"/>
        <w:rPr>
          <w:i/>
          <w:sz w:val="19"/>
        </w:rPr>
      </w:pPr>
      <w:r>
        <w:rPr>
          <w:i/>
          <w:w w:val="105"/>
          <w:sz w:val="19"/>
        </w:rPr>
        <w:t xml:space="preserve">Bộ luật Dân sự số 91/2015/QH13 được Quốc hội nước Cộng hoà xã hội chủ nghĩa </w:t>
      </w:r>
      <w:r>
        <w:rPr>
          <w:i/>
          <w:spacing w:val="-4"/>
          <w:w w:val="105"/>
          <w:sz w:val="19"/>
        </w:rPr>
        <w:t xml:space="preserve">Việt </w:t>
      </w:r>
      <w:r>
        <w:rPr>
          <w:i/>
          <w:w w:val="105"/>
          <w:sz w:val="19"/>
        </w:rPr>
        <w:t xml:space="preserve">Nam </w:t>
      </w:r>
      <w:r>
        <w:rPr>
          <w:i/>
          <w:spacing w:val="-3"/>
          <w:w w:val="105"/>
          <w:sz w:val="19"/>
        </w:rPr>
        <w:t xml:space="preserve">thông </w:t>
      </w:r>
      <w:r>
        <w:rPr>
          <w:i/>
          <w:w w:val="105"/>
          <w:sz w:val="19"/>
        </w:rPr>
        <w:t xml:space="preserve">qua ngày 24 tháng </w:t>
      </w:r>
      <w:r>
        <w:rPr>
          <w:i/>
          <w:spacing w:val="-8"/>
          <w:w w:val="105"/>
          <w:sz w:val="19"/>
        </w:rPr>
        <w:t xml:space="preserve">11 </w:t>
      </w:r>
      <w:r>
        <w:rPr>
          <w:i/>
          <w:w w:val="105"/>
          <w:sz w:val="19"/>
        </w:rPr>
        <w:t>năm</w:t>
      </w:r>
      <w:r>
        <w:rPr>
          <w:i/>
          <w:spacing w:val="-2"/>
          <w:w w:val="105"/>
          <w:sz w:val="19"/>
        </w:rPr>
        <w:t xml:space="preserve"> </w:t>
      </w:r>
      <w:r>
        <w:rPr>
          <w:i/>
          <w:w w:val="105"/>
          <w:sz w:val="19"/>
        </w:rPr>
        <w:t>2015;</w:t>
      </w:r>
    </w:p>
    <w:p w14:paraId="7D811A6E" w14:textId="77777777" w:rsidR="008E5B45" w:rsidRDefault="00C05BC9" w:rsidP="00F20499">
      <w:pPr>
        <w:pStyle w:val="ListParagraph"/>
        <w:numPr>
          <w:ilvl w:val="0"/>
          <w:numId w:val="15"/>
        </w:numPr>
        <w:tabs>
          <w:tab w:val="left" w:pos="748"/>
        </w:tabs>
        <w:spacing w:before="55" w:line="288" w:lineRule="auto"/>
        <w:ind w:left="810" w:right="517" w:hanging="243"/>
        <w:rPr>
          <w:i/>
          <w:sz w:val="19"/>
        </w:rPr>
      </w:pPr>
      <w:r>
        <w:rPr>
          <w:i/>
          <w:w w:val="105"/>
          <w:sz w:val="19"/>
        </w:rPr>
        <w:t xml:space="preserve">Luật Thương mại số 36/2005/QH11 do Quốc hội nước Cộng hòa xã hội chủ nghĩa </w:t>
      </w:r>
      <w:r>
        <w:rPr>
          <w:i/>
          <w:spacing w:val="-4"/>
          <w:w w:val="105"/>
          <w:sz w:val="19"/>
        </w:rPr>
        <w:t xml:space="preserve">Việt </w:t>
      </w:r>
      <w:r>
        <w:rPr>
          <w:i/>
          <w:w w:val="105"/>
          <w:sz w:val="19"/>
        </w:rPr>
        <w:t xml:space="preserve">Nam </w:t>
      </w:r>
      <w:r>
        <w:rPr>
          <w:i/>
          <w:spacing w:val="-3"/>
          <w:w w:val="105"/>
          <w:sz w:val="19"/>
        </w:rPr>
        <w:t xml:space="preserve">thông </w:t>
      </w:r>
      <w:r>
        <w:rPr>
          <w:i/>
          <w:w w:val="105"/>
          <w:sz w:val="19"/>
        </w:rPr>
        <w:t>qua ngày 14 tháng 6 năm</w:t>
      </w:r>
      <w:r>
        <w:rPr>
          <w:i/>
          <w:spacing w:val="-10"/>
          <w:w w:val="105"/>
          <w:sz w:val="19"/>
        </w:rPr>
        <w:t xml:space="preserve"> </w:t>
      </w:r>
      <w:r>
        <w:rPr>
          <w:i/>
          <w:w w:val="105"/>
          <w:sz w:val="19"/>
        </w:rPr>
        <w:t>2005;</w:t>
      </w:r>
    </w:p>
    <w:p w14:paraId="5CDFF488" w14:textId="77777777" w:rsidR="008E5B45" w:rsidRDefault="00C05BC9" w:rsidP="00F20499">
      <w:pPr>
        <w:pStyle w:val="ListParagraph"/>
        <w:numPr>
          <w:ilvl w:val="0"/>
          <w:numId w:val="15"/>
        </w:numPr>
        <w:tabs>
          <w:tab w:val="left" w:pos="748"/>
        </w:tabs>
        <w:spacing w:before="55" w:line="288" w:lineRule="auto"/>
        <w:ind w:left="810" w:right="517" w:hanging="243"/>
        <w:rPr>
          <w:i/>
          <w:sz w:val="19"/>
        </w:rPr>
      </w:pPr>
      <w:r>
        <w:rPr>
          <w:i/>
          <w:w w:val="105"/>
          <w:sz w:val="19"/>
        </w:rPr>
        <w:t>Căn cứ khả năng và nhu cầu của hai</w:t>
      </w:r>
      <w:r>
        <w:rPr>
          <w:i/>
          <w:spacing w:val="-27"/>
          <w:w w:val="105"/>
          <w:sz w:val="19"/>
        </w:rPr>
        <w:t xml:space="preserve"> </w:t>
      </w:r>
      <w:r>
        <w:rPr>
          <w:i/>
          <w:w w:val="105"/>
          <w:sz w:val="19"/>
        </w:rPr>
        <w:t>bên,</w:t>
      </w:r>
    </w:p>
    <w:p w14:paraId="16B4E7F1" w14:textId="7BCF9E32" w:rsidR="008E5B45" w:rsidRDefault="00C05BC9" w:rsidP="00842FEF">
      <w:pPr>
        <w:spacing w:before="88"/>
        <w:ind w:right="10"/>
        <w:rPr>
          <w:i/>
          <w:sz w:val="19"/>
        </w:rPr>
      </w:pPr>
      <w:r>
        <w:rPr>
          <w:i/>
          <w:w w:val="105"/>
          <w:sz w:val="19"/>
        </w:rPr>
        <w:t xml:space="preserve">Hôm nay, ngày </w:t>
      </w:r>
      <w:r w:rsidR="00842FEF">
        <w:rPr>
          <w:i/>
          <w:w w:val="105"/>
          <w:sz w:val="19"/>
          <w:lang w:val="en-US"/>
        </w:rPr>
        <w:t xml:space="preserve">    </w:t>
      </w:r>
      <w:r>
        <w:rPr>
          <w:i/>
          <w:w w:val="105"/>
          <w:sz w:val="19"/>
        </w:rPr>
        <w:t xml:space="preserve"> tháng </w:t>
      </w:r>
      <w:r w:rsidR="00842FEF">
        <w:rPr>
          <w:i/>
          <w:w w:val="105"/>
          <w:sz w:val="19"/>
          <w:lang w:val="en-US"/>
        </w:rPr>
        <w:t xml:space="preserve">    </w:t>
      </w:r>
      <w:r>
        <w:rPr>
          <w:i/>
          <w:w w:val="105"/>
          <w:sz w:val="19"/>
        </w:rPr>
        <w:t xml:space="preserve"> năm 2</w:t>
      </w:r>
      <w:r w:rsidR="00AB427F">
        <w:rPr>
          <w:i/>
          <w:w w:val="105"/>
          <w:sz w:val="19"/>
          <w:lang w:val="en-US"/>
        </w:rPr>
        <w:t>0</w:t>
      </w:r>
      <w:r w:rsidR="00842FEF">
        <w:rPr>
          <w:i/>
          <w:w w:val="105"/>
          <w:sz w:val="19"/>
          <w:lang w:val="en-US"/>
        </w:rPr>
        <w:t>…</w:t>
      </w:r>
      <w:r>
        <w:rPr>
          <w:i/>
          <w:w w:val="105"/>
          <w:sz w:val="19"/>
        </w:rPr>
        <w:t>, hai bên gồm có:</w:t>
      </w:r>
    </w:p>
    <w:p w14:paraId="3532B68F" w14:textId="2F335EA6" w:rsidR="008E5B45" w:rsidRDefault="00C05BC9">
      <w:pPr>
        <w:pStyle w:val="Heading2"/>
        <w:tabs>
          <w:tab w:val="left" w:pos="1939"/>
        </w:tabs>
        <w:spacing w:before="78"/>
        <w:ind w:left="123"/>
      </w:pPr>
      <w:r>
        <w:rPr>
          <w:w w:val="105"/>
          <w:u w:val="single"/>
        </w:rPr>
        <w:t>BÊN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A</w:t>
      </w:r>
      <w:r>
        <w:rPr>
          <w:w w:val="105"/>
        </w:rPr>
        <w:tab/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CÔNG</w:t>
      </w:r>
      <w:r>
        <w:rPr>
          <w:spacing w:val="-6"/>
          <w:w w:val="105"/>
        </w:rPr>
        <w:t xml:space="preserve"> </w:t>
      </w:r>
      <w:r>
        <w:rPr>
          <w:w w:val="105"/>
        </w:rPr>
        <w:t>TY</w:t>
      </w:r>
      <w:r>
        <w:rPr>
          <w:spacing w:val="-9"/>
          <w:w w:val="105"/>
        </w:rPr>
        <w:t xml:space="preserve"> </w:t>
      </w:r>
      <w:r>
        <w:rPr>
          <w:w w:val="105"/>
        </w:rPr>
        <w:t>CỔ</w:t>
      </w:r>
      <w:r>
        <w:rPr>
          <w:spacing w:val="-2"/>
          <w:w w:val="105"/>
        </w:rPr>
        <w:t xml:space="preserve"> </w:t>
      </w:r>
      <w:r>
        <w:rPr>
          <w:w w:val="105"/>
        </w:rPr>
        <w:t>PHẦN</w:t>
      </w:r>
      <w:r>
        <w:rPr>
          <w:spacing w:val="-3"/>
          <w:w w:val="105"/>
        </w:rPr>
        <w:t xml:space="preserve"> </w:t>
      </w:r>
      <w:r>
        <w:rPr>
          <w:w w:val="105"/>
        </w:rPr>
        <w:t>ĐẦU</w:t>
      </w:r>
      <w:r>
        <w:rPr>
          <w:spacing w:val="-5"/>
          <w:w w:val="105"/>
        </w:rPr>
        <w:t xml:space="preserve"> </w:t>
      </w:r>
      <w:r>
        <w:rPr>
          <w:w w:val="105"/>
        </w:rPr>
        <w:t>TƯ</w:t>
      </w:r>
      <w:r>
        <w:rPr>
          <w:spacing w:val="-3"/>
          <w:w w:val="105"/>
        </w:rPr>
        <w:t xml:space="preserve"> </w:t>
      </w:r>
      <w:r>
        <w:rPr>
          <w:w w:val="105"/>
        </w:rPr>
        <w:t>LBM</w:t>
      </w:r>
    </w:p>
    <w:p w14:paraId="08E9D260" w14:textId="0FD6802E" w:rsidR="000B73DA" w:rsidRPr="000B73DA" w:rsidRDefault="00C05BC9" w:rsidP="00993EBA">
      <w:pPr>
        <w:pStyle w:val="BodyText"/>
        <w:tabs>
          <w:tab w:val="left" w:pos="1939"/>
          <w:tab w:val="left" w:pos="3826"/>
        </w:tabs>
        <w:spacing w:before="60"/>
        <w:ind w:left="1988" w:right="547" w:hanging="1858"/>
        <w:rPr>
          <w:w w:val="105"/>
        </w:rPr>
      </w:pPr>
      <w:r>
        <w:rPr>
          <w:w w:val="105"/>
        </w:rPr>
        <w:t>Địa</w:t>
      </w:r>
      <w:r w:rsidRPr="000B73DA">
        <w:rPr>
          <w:w w:val="105"/>
        </w:rPr>
        <w:t xml:space="preserve"> </w:t>
      </w:r>
      <w:r>
        <w:rPr>
          <w:w w:val="105"/>
        </w:rPr>
        <w:t>chỉ</w:t>
      </w:r>
      <w:r>
        <w:rPr>
          <w:w w:val="105"/>
        </w:rPr>
        <w:tab/>
        <w:t>:</w:t>
      </w:r>
      <w:r w:rsidRPr="000B73DA">
        <w:rPr>
          <w:w w:val="105"/>
        </w:rPr>
        <w:t xml:space="preserve"> </w:t>
      </w:r>
      <w:r w:rsidR="000B73DA" w:rsidRPr="000B73DA">
        <w:rPr>
          <w:w w:val="105"/>
        </w:rPr>
        <w:t>Tầng 14, Tòa nhà HM Town, 412 Nguyễn Thị Minh Khai, P</w:t>
      </w:r>
      <w:proofErr w:type="spellStart"/>
      <w:r w:rsidR="00993EBA">
        <w:rPr>
          <w:w w:val="105"/>
          <w:lang w:val="en-US"/>
        </w:rPr>
        <w:t>hường</w:t>
      </w:r>
      <w:proofErr w:type="spellEnd"/>
      <w:r w:rsidR="00993EBA">
        <w:rPr>
          <w:w w:val="105"/>
          <w:lang w:val="en-US"/>
        </w:rPr>
        <w:t xml:space="preserve"> </w:t>
      </w:r>
      <w:r w:rsidR="000B73DA" w:rsidRPr="000B73DA">
        <w:rPr>
          <w:w w:val="105"/>
        </w:rPr>
        <w:t>5, Quận 3, Tp</w:t>
      </w:r>
      <w:r w:rsidR="00993EBA">
        <w:rPr>
          <w:w w:val="105"/>
          <w:lang w:val="en-US"/>
        </w:rPr>
        <w:t>.</w:t>
      </w:r>
      <w:r w:rsidR="000B73DA" w:rsidRPr="000B73DA">
        <w:rPr>
          <w:w w:val="105"/>
        </w:rPr>
        <w:t xml:space="preserve"> HCM</w:t>
      </w:r>
    </w:p>
    <w:p w14:paraId="759253A7" w14:textId="139A84DF" w:rsidR="008E5B45" w:rsidRDefault="00C05BC9" w:rsidP="00993EBA">
      <w:pPr>
        <w:pStyle w:val="BodyText"/>
        <w:tabs>
          <w:tab w:val="left" w:pos="1939"/>
        </w:tabs>
        <w:spacing w:before="60" w:line="208" w:lineRule="exact"/>
        <w:ind w:left="123"/>
      </w:pPr>
      <w:r w:rsidRPr="00993EBA">
        <w:rPr>
          <w:spacing w:val="-4"/>
          <w:w w:val="105"/>
        </w:rPr>
        <w:t>Điện</w:t>
      </w:r>
      <w:r>
        <w:rPr>
          <w:spacing w:val="-5"/>
          <w:w w:val="105"/>
        </w:rPr>
        <w:t xml:space="preserve"> </w:t>
      </w:r>
      <w:r>
        <w:rPr>
          <w:w w:val="105"/>
        </w:rPr>
        <w:t>thoại</w:t>
      </w:r>
      <w:r>
        <w:rPr>
          <w:w w:val="105"/>
        </w:rPr>
        <w:tab/>
        <w:t>: (84-28) 3838</w:t>
      </w:r>
      <w:r>
        <w:rPr>
          <w:spacing w:val="-5"/>
          <w:w w:val="105"/>
        </w:rPr>
        <w:t xml:space="preserve"> </w:t>
      </w:r>
      <w:r>
        <w:rPr>
          <w:w w:val="105"/>
        </w:rPr>
        <w:t>6666</w:t>
      </w:r>
      <w:r>
        <w:rPr>
          <w:w w:val="105"/>
        </w:rPr>
        <w:tab/>
        <w:t>- Fax : (84-28) 3837</w:t>
      </w:r>
      <w:r>
        <w:rPr>
          <w:spacing w:val="-7"/>
          <w:w w:val="105"/>
        </w:rPr>
        <w:t xml:space="preserve"> </w:t>
      </w:r>
      <w:r>
        <w:rPr>
          <w:w w:val="105"/>
        </w:rPr>
        <w:t>6666</w:t>
      </w:r>
    </w:p>
    <w:p w14:paraId="09A0275B" w14:textId="1EAE53C8" w:rsidR="008E5B45" w:rsidRDefault="00C05BC9" w:rsidP="00993EBA">
      <w:pPr>
        <w:pStyle w:val="BodyText"/>
        <w:tabs>
          <w:tab w:val="left" w:pos="1939"/>
        </w:tabs>
        <w:spacing w:before="60" w:line="208" w:lineRule="exact"/>
        <w:ind w:left="123"/>
      </w:pPr>
      <w:r>
        <w:rPr>
          <w:w w:val="105"/>
        </w:rPr>
        <w:t>Mã</w:t>
      </w:r>
      <w:r>
        <w:rPr>
          <w:spacing w:val="-4"/>
          <w:w w:val="105"/>
        </w:rPr>
        <w:t xml:space="preserve"> </w:t>
      </w:r>
      <w:r>
        <w:rPr>
          <w:w w:val="105"/>
        </w:rPr>
        <w:t>số</w:t>
      </w:r>
      <w:r>
        <w:rPr>
          <w:spacing w:val="-4"/>
          <w:w w:val="105"/>
        </w:rPr>
        <w:t xml:space="preserve"> </w:t>
      </w:r>
      <w:r>
        <w:rPr>
          <w:w w:val="105"/>
        </w:rPr>
        <w:t>thuế</w:t>
      </w:r>
      <w:r>
        <w:rPr>
          <w:w w:val="105"/>
        </w:rPr>
        <w:tab/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0308783233</w:t>
      </w:r>
    </w:p>
    <w:p w14:paraId="40E9377A" w14:textId="5D39A6E0" w:rsidR="008E5B45" w:rsidRPr="00993EBA" w:rsidRDefault="00C05BC9" w:rsidP="00993EBA">
      <w:pPr>
        <w:pStyle w:val="BodyText"/>
        <w:tabs>
          <w:tab w:val="left" w:pos="1939"/>
        </w:tabs>
        <w:spacing w:before="60" w:line="208" w:lineRule="exact"/>
        <w:ind w:left="123"/>
      </w:pPr>
      <w:r>
        <w:rPr>
          <w:w w:val="105"/>
        </w:rPr>
        <w:t>Đại</w:t>
      </w:r>
      <w:r>
        <w:rPr>
          <w:spacing w:val="-4"/>
          <w:w w:val="105"/>
        </w:rPr>
        <w:t xml:space="preserve"> </w:t>
      </w:r>
      <w:r>
        <w:rPr>
          <w:w w:val="105"/>
        </w:rPr>
        <w:t>diện</w:t>
      </w:r>
      <w:r>
        <w:rPr>
          <w:spacing w:val="-4"/>
          <w:w w:val="105"/>
        </w:rPr>
        <w:t xml:space="preserve"> </w:t>
      </w:r>
      <w:r>
        <w:rPr>
          <w:w w:val="105"/>
        </w:rPr>
        <w:t>bởi</w:t>
      </w:r>
      <w:r>
        <w:rPr>
          <w:w w:val="105"/>
        </w:rPr>
        <w:tab/>
        <w:t xml:space="preserve">: Ông </w:t>
      </w:r>
      <w:r w:rsidR="00993EBA">
        <w:rPr>
          <w:w w:val="105"/>
        </w:rPr>
        <w:tab/>
      </w:r>
      <w:r w:rsidR="00993EBA">
        <w:rPr>
          <w:w w:val="105"/>
        </w:rPr>
        <w:tab/>
      </w:r>
      <w:r w:rsidR="00993EBA">
        <w:rPr>
          <w:w w:val="105"/>
        </w:rPr>
        <w:tab/>
      </w:r>
      <w:r w:rsidR="00993EBA">
        <w:rPr>
          <w:w w:val="105"/>
        </w:rPr>
        <w:tab/>
        <w:t>Chức</w:t>
      </w:r>
      <w:r w:rsidR="00993EBA">
        <w:rPr>
          <w:spacing w:val="-4"/>
          <w:w w:val="105"/>
        </w:rPr>
        <w:t xml:space="preserve"> </w:t>
      </w:r>
      <w:r w:rsidR="00993EBA">
        <w:rPr>
          <w:w w:val="105"/>
        </w:rPr>
        <w:t>vụ</w:t>
      </w:r>
      <w:r w:rsidR="00993EBA">
        <w:rPr>
          <w:w w:val="105"/>
        </w:rPr>
        <w:tab/>
        <w:t xml:space="preserve">: </w:t>
      </w:r>
      <w:proofErr w:type="spellStart"/>
      <w:r w:rsidR="00993EBA">
        <w:rPr>
          <w:w w:val="105"/>
          <w:lang w:val="en-US"/>
        </w:rPr>
        <w:t>Tổng</w:t>
      </w:r>
      <w:proofErr w:type="spellEnd"/>
      <w:r w:rsidR="00993EBA">
        <w:rPr>
          <w:w w:val="105"/>
          <w:lang w:val="en-US"/>
        </w:rPr>
        <w:t xml:space="preserve"> </w:t>
      </w:r>
      <w:r w:rsidR="00993EBA">
        <w:rPr>
          <w:w w:val="105"/>
        </w:rPr>
        <w:t>Giám</w:t>
      </w:r>
      <w:r w:rsidR="00993EBA">
        <w:rPr>
          <w:spacing w:val="6"/>
          <w:w w:val="105"/>
        </w:rPr>
        <w:t xml:space="preserve"> </w:t>
      </w:r>
      <w:r w:rsidR="00993EBA">
        <w:rPr>
          <w:w w:val="105"/>
        </w:rPr>
        <w:t>Đốc</w:t>
      </w:r>
    </w:p>
    <w:p w14:paraId="1A277399" w14:textId="010DED4E" w:rsidR="008E5B45" w:rsidRPr="007846E1" w:rsidRDefault="00C05BC9">
      <w:pPr>
        <w:pStyle w:val="Heading2"/>
        <w:tabs>
          <w:tab w:val="left" w:pos="1939"/>
        </w:tabs>
        <w:spacing w:before="111"/>
        <w:ind w:left="123"/>
        <w:rPr>
          <w:lang w:val="en-US"/>
        </w:rPr>
      </w:pPr>
      <w:r>
        <w:rPr>
          <w:w w:val="105"/>
          <w:u w:val="single"/>
        </w:rPr>
        <w:t>BÊN</w:t>
      </w:r>
      <w:r>
        <w:rPr>
          <w:spacing w:val="-4"/>
          <w:w w:val="105"/>
          <w:u w:val="single"/>
        </w:rPr>
        <w:t xml:space="preserve"> </w:t>
      </w:r>
      <w:r>
        <w:rPr>
          <w:w w:val="105"/>
          <w:u w:val="single"/>
        </w:rPr>
        <w:t>B</w:t>
      </w:r>
      <w:r>
        <w:rPr>
          <w:w w:val="105"/>
        </w:rPr>
        <w:tab/>
      </w:r>
      <w:r w:rsidR="00F20499">
        <w:rPr>
          <w:w w:val="105"/>
          <w:lang w:val="en-US"/>
        </w:rPr>
        <w:t>:</w:t>
      </w:r>
      <w:r>
        <w:rPr>
          <w:w w:val="105"/>
        </w:rPr>
        <w:t xml:space="preserve"> </w:t>
      </w:r>
      <w:proofErr w:type="spellStart"/>
      <w:r w:rsidR="007846E1">
        <w:rPr>
          <w:w w:val="105"/>
          <w:lang w:val="en-US"/>
        </w:rPr>
        <w:t>Ông</w:t>
      </w:r>
      <w:proofErr w:type="spellEnd"/>
      <w:r w:rsidR="007846E1">
        <w:rPr>
          <w:w w:val="105"/>
          <w:lang w:val="en-US"/>
        </w:rPr>
        <w:t>/</w:t>
      </w:r>
      <w:proofErr w:type="spellStart"/>
      <w:r w:rsidR="007846E1">
        <w:rPr>
          <w:w w:val="105"/>
          <w:lang w:val="en-US"/>
        </w:rPr>
        <w:t>Bà</w:t>
      </w:r>
      <w:proofErr w:type="spellEnd"/>
    </w:p>
    <w:p w14:paraId="53C2D9C2" w14:textId="3DB7FF15" w:rsidR="007846E1" w:rsidRDefault="007846E1" w:rsidP="007846E1">
      <w:pPr>
        <w:pStyle w:val="BodyText"/>
        <w:tabs>
          <w:tab w:val="left" w:pos="1939"/>
          <w:tab w:val="left" w:pos="3333"/>
        </w:tabs>
        <w:spacing w:before="55"/>
        <w:ind w:left="123"/>
        <w:rPr>
          <w:w w:val="105"/>
          <w:lang w:val="en-US"/>
        </w:rPr>
      </w:pPr>
      <w:proofErr w:type="spellStart"/>
      <w:r>
        <w:rPr>
          <w:w w:val="105"/>
          <w:lang w:val="en-US"/>
        </w:rPr>
        <w:t>Sinh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ngày</w:t>
      </w:r>
      <w:proofErr w:type="spellEnd"/>
      <w:r>
        <w:rPr>
          <w:w w:val="105"/>
        </w:rPr>
        <w:tab/>
      </w:r>
      <w:r>
        <w:rPr>
          <w:w w:val="105"/>
          <w:lang w:val="en-US"/>
        </w:rPr>
        <w:t>:</w:t>
      </w:r>
      <w:r w:rsidR="00842FEF">
        <w:rPr>
          <w:w w:val="105"/>
          <w:lang w:val="en-US"/>
        </w:rPr>
        <w:tab/>
      </w:r>
      <w:r w:rsidR="00842FEF">
        <w:rPr>
          <w:w w:val="105"/>
          <w:lang w:val="en-US"/>
        </w:rPr>
        <w:tab/>
      </w:r>
      <w:r>
        <w:rPr>
          <w:w w:val="105"/>
          <w:lang w:val="en-US"/>
        </w:rPr>
        <w:t xml:space="preserve"> </w:t>
      </w:r>
    </w:p>
    <w:p w14:paraId="65C297F5" w14:textId="2FAAA0BA" w:rsidR="007846E1" w:rsidRPr="000B73DA" w:rsidRDefault="007846E1" w:rsidP="007846E1">
      <w:pPr>
        <w:pStyle w:val="BodyText"/>
        <w:tabs>
          <w:tab w:val="left" w:pos="1939"/>
          <w:tab w:val="left" w:pos="3333"/>
        </w:tabs>
        <w:spacing w:before="55"/>
        <w:ind w:left="123"/>
        <w:rPr>
          <w:lang w:val="en-US"/>
        </w:rPr>
      </w:pPr>
      <w:r>
        <w:rPr>
          <w:w w:val="105"/>
          <w:lang w:val="en-US"/>
        </w:rPr>
        <w:t xml:space="preserve">CCCD </w:t>
      </w:r>
      <w:proofErr w:type="spellStart"/>
      <w:r>
        <w:rPr>
          <w:w w:val="105"/>
          <w:lang w:val="en-US"/>
        </w:rPr>
        <w:t>số</w:t>
      </w:r>
      <w:proofErr w:type="spellEnd"/>
      <w:r>
        <w:rPr>
          <w:w w:val="105"/>
          <w:lang w:val="en-US"/>
        </w:rPr>
        <w:tab/>
        <w:t>:</w:t>
      </w:r>
      <w:r>
        <w:rPr>
          <w:w w:val="105"/>
          <w:lang w:val="en-US"/>
        </w:rPr>
        <w:tab/>
      </w:r>
      <w:r>
        <w:rPr>
          <w:w w:val="105"/>
          <w:lang w:val="en-US"/>
        </w:rPr>
        <w:tab/>
      </w:r>
      <w:r w:rsidR="00993EBA">
        <w:rPr>
          <w:w w:val="105"/>
          <w:lang w:val="en-US"/>
        </w:rPr>
        <w:t>-</w:t>
      </w:r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Ngày</w:t>
      </w:r>
      <w:proofErr w:type="spellEnd"/>
      <w:r>
        <w:rPr>
          <w:w w:val="105"/>
          <w:lang w:val="en-US"/>
        </w:rPr>
        <w:t xml:space="preserve"> </w:t>
      </w:r>
      <w:proofErr w:type="spellStart"/>
      <w:proofErr w:type="gramStart"/>
      <w:r>
        <w:rPr>
          <w:w w:val="105"/>
          <w:lang w:val="en-US"/>
        </w:rPr>
        <w:t>cấp</w:t>
      </w:r>
      <w:proofErr w:type="spellEnd"/>
      <w:r>
        <w:rPr>
          <w:w w:val="105"/>
          <w:lang w:val="en-US"/>
        </w:rPr>
        <w:t xml:space="preserve"> :</w:t>
      </w:r>
      <w:proofErr w:type="gramEnd"/>
      <w:r>
        <w:rPr>
          <w:w w:val="105"/>
          <w:lang w:val="en-US"/>
        </w:rPr>
        <w:tab/>
      </w:r>
      <w:r>
        <w:rPr>
          <w:w w:val="105"/>
          <w:lang w:val="en-US"/>
        </w:rPr>
        <w:tab/>
        <w:t xml:space="preserve"> </w:t>
      </w:r>
      <w:r w:rsidR="00993EBA">
        <w:rPr>
          <w:w w:val="105"/>
          <w:lang w:val="en-US"/>
        </w:rPr>
        <w:t xml:space="preserve">- </w:t>
      </w:r>
      <w:proofErr w:type="spellStart"/>
      <w:r>
        <w:rPr>
          <w:w w:val="105"/>
          <w:lang w:val="en-US"/>
        </w:rPr>
        <w:t>Nơi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cấp</w:t>
      </w:r>
      <w:proofErr w:type="spellEnd"/>
      <w:r>
        <w:rPr>
          <w:w w:val="105"/>
          <w:lang w:val="en-US"/>
        </w:rPr>
        <w:t xml:space="preserve"> </w:t>
      </w:r>
    </w:p>
    <w:p w14:paraId="768A6595" w14:textId="155BBBA9" w:rsidR="008E5B45" w:rsidRDefault="00C05BC9">
      <w:pPr>
        <w:pStyle w:val="BodyText"/>
        <w:tabs>
          <w:tab w:val="left" w:pos="1939"/>
        </w:tabs>
        <w:spacing w:before="66"/>
        <w:ind w:left="123"/>
      </w:pPr>
      <w:r>
        <w:rPr>
          <w:w w:val="105"/>
        </w:rPr>
        <w:t>Địa</w:t>
      </w:r>
      <w:r>
        <w:rPr>
          <w:spacing w:val="-4"/>
          <w:w w:val="105"/>
        </w:rPr>
        <w:t xml:space="preserve"> </w:t>
      </w:r>
      <w:r>
        <w:rPr>
          <w:w w:val="105"/>
        </w:rPr>
        <w:t>chỉ</w:t>
      </w:r>
      <w:r>
        <w:rPr>
          <w:w w:val="105"/>
        </w:rPr>
        <w:tab/>
        <w:t xml:space="preserve">: </w:t>
      </w:r>
    </w:p>
    <w:p w14:paraId="2E59E781" w14:textId="3FE4D178" w:rsidR="00174076" w:rsidRPr="00993EBA" w:rsidRDefault="00C05BC9">
      <w:pPr>
        <w:pStyle w:val="BodyText"/>
        <w:tabs>
          <w:tab w:val="left" w:pos="1939"/>
          <w:tab w:val="left" w:pos="3333"/>
        </w:tabs>
        <w:spacing w:before="55"/>
        <w:ind w:left="123"/>
        <w:rPr>
          <w:w w:val="105"/>
          <w:lang w:val="en-US"/>
        </w:rPr>
      </w:pPr>
      <w:r>
        <w:rPr>
          <w:w w:val="105"/>
        </w:rPr>
        <w:t>Điện</w:t>
      </w:r>
      <w:r>
        <w:rPr>
          <w:spacing w:val="-5"/>
          <w:w w:val="105"/>
        </w:rPr>
        <w:t xml:space="preserve"> </w:t>
      </w:r>
      <w:r>
        <w:rPr>
          <w:w w:val="105"/>
        </w:rPr>
        <w:t>thoại</w:t>
      </w:r>
      <w:r>
        <w:rPr>
          <w:w w:val="105"/>
        </w:rPr>
        <w:tab/>
        <w:t>:</w:t>
      </w:r>
      <w:r w:rsidR="00993EBA">
        <w:rPr>
          <w:w w:val="105"/>
        </w:rPr>
        <w:tab/>
      </w:r>
      <w:r w:rsidR="00993EBA">
        <w:rPr>
          <w:w w:val="105"/>
        </w:rPr>
        <w:tab/>
      </w:r>
      <w:r w:rsidR="00993EBA">
        <w:rPr>
          <w:w w:val="105"/>
          <w:lang w:val="en-US"/>
        </w:rPr>
        <w:t>- Email</w:t>
      </w:r>
      <w:r w:rsidR="00993EBA">
        <w:rPr>
          <w:w w:val="105"/>
          <w:lang w:val="en-US"/>
        </w:rPr>
        <w:tab/>
        <w:t>:</w:t>
      </w:r>
    </w:p>
    <w:p w14:paraId="53485028" w14:textId="565CFF7B" w:rsidR="008E5B45" w:rsidRDefault="00C05BC9" w:rsidP="00ED6DF9">
      <w:pPr>
        <w:pStyle w:val="BodyText"/>
        <w:spacing w:before="120"/>
        <w:ind w:left="101"/>
      </w:pPr>
      <w:r>
        <w:rPr>
          <w:w w:val="105"/>
        </w:rPr>
        <w:t>Sau khi bàn bạc hai bên đồng ý ký hợp đồng theo các điều khoản sau:</w:t>
      </w:r>
    </w:p>
    <w:p w14:paraId="1837DE8F" w14:textId="77777777" w:rsidR="008E5B45" w:rsidRDefault="008E5B45">
      <w:pPr>
        <w:pStyle w:val="BodyText"/>
        <w:spacing w:before="1"/>
        <w:rPr>
          <w:sz w:val="12"/>
        </w:rPr>
      </w:pPr>
    </w:p>
    <w:p w14:paraId="3261C720" w14:textId="77777777" w:rsidR="008E5B45" w:rsidRDefault="00C05BC9" w:rsidP="00AB427F">
      <w:pPr>
        <w:pStyle w:val="Heading2"/>
        <w:spacing w:before="60"/>
        <w:ind w:left="101"/>
      </w:pPr>
      <w:r>
        <w:rPr>
          <w:w w:val="105"/>
          <w:u w:val="single"/>
        </w:rPr>
        <w:t>ĐIỀU I</w:t>
      </w:r>
      <w:r>
        <w:rPr>
          <w:w w:val="105"/>
        </w:rPr>
        <w:t>: BÊN A CUNG CẤP CHO BÊN B CHỦNG LOẠI HÀNG HOÁ THEO DANH MỤC SAU:</w:t>
      </w:r>
    </w:p>
    <w:p w14:paraId="6C20F2C9" w14:textId="77777777" w:rsidR="008E5B45" w:rsidRDefault="008E5B45">
      <w:pPr>
        <w:pStyle w:val="BodyText"/>
        <w:spacing w:before="4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2708"/>
        <w:gridCol w:w="1365"/>
        <w:gridCol w:w="898"/>
        <w:gridCol w:w="1808"/>
        <w:gridCol w:w="1808"/>
      </w:tblGrid>
      <w:tr w:rsidR="008E5B45" w14:paraId="0CA4D3B2" w14:textId="77777777">
        <w:trPr>
          <w:trHeight w:val="474"/>
        </w:trPr>
        <w:tc>
          <w:tcPr>
            <w:tcW w:w="455" w:type="dxa"/>
          </w:tcPr>
          <w:p w14:paraId="470EF2E5" w14:textId="77777777" w:rsidR="008E5B45" w:rsidRDefault="00C05BC9">
            <w:pPr>
              <w:pStyle w:val="TableParagraph"/>
              <w:spacing w:before="116"/>
              <w:ind w:left="15" w:right="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STT</w:t>
            </w:r>
          </w:p>
        </w:tc>
        <w:tc>
          <w:tcPr>
            <w:tcW w:w="2708" w:type="dxa"/>
          </w:tcPr>
          <w:p w14:paraId="238907FF" w14:textId="77777777" w:rsidR="008E5B45" w:rsidRDefault="00C05BC9">
            <w:pPr>
              <w:pStyle w:val="TableParagraph"/>
              <w:spacing w:before="116"/>
              <w:ind w:left="85" w:right="7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Thiết bị</w:t>
            </w:r>
          </w:p>
        </w:tc>
        <w:tc>
          <w:tcPr>
            <w:tcW w:w="1365" w:type="dxa"/>
          </w:tcPr>
          <w:p w14:paraId="5B047C14" w14:textId="77777777" w:rsidR="008E5B45" w:rsidRDefault="00C05BC9">
            <w:pPr>
              <w:pStyle w:val="TableParagraph"/>
              <w:spacing w:before="116"/>
              <w:ind w:left="121" w:right="11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Đơn Vị Tính</w:t>
            </w:r>
          </w:p>
        </w:tc>
        <w:tc>
          <w:tcPr>
            <w:tcW w:w="898" w:type="dxa"/>
          </w:tcPr>
          <w:p w14:paraId="5618FF2E" w14:textId="77777777" w:rsidR="008E5B45" w:rsidRDefault="00C05BC9">
            <w:pPr>
              <w:pStyle w:val="TableParagraph"/>
              <w:spacing w:before="116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Số Lượng</w:t>
            </w:r>
          </w:p>
        </w:tc>
        <w:tc>
          <w:tcPr>
            <w:tcW w:w="1808" w:type="dxa"/>
          </w:tcPr>
          <w:p w14:paraId="1802617A" w14:textId="77777777" w:rsidR="008E5B45" w:rsidRDefault="00C05BC9">
            <w:pPr>
              <w:pStyle w:val="TableParagraph"/>
              <w:spacing w:before="116"/>
              <w:ind w:left="274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Đơn Giá (Vnđ)</w:t>
            </w:r>
          </w:p>
        </w:tc>
        <w:tc>
          <w:tcPr>
            <w:tcW w:w="1808" w:type="dxa"/>
          </w:tcPr>
          <w:p w14:paraId="2E625006" w14:textId="77777777" w:rsidR="008E5B45" w:rsidRDefault="00C05BC9">
            <w:pPr>
              <w:pStyle w:val="TableParagraph"/>
              <w:spacing w:before="116"/>
              <w:ind w:left="141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Thành Tiền (Vnđ)</w:t>
            </w:r>
          </w:p>
        </w:tc>
      </w:tr>
      <w:tr w:rsidR="008E5B45" w14:paraId="6D26F90C" w14:textId="77777777">
        <w:trPr>
          <w:trHeight w:val="326"/>
        </w:trPr>
        <w:tc>
          <w:tcPr>
            <w:tcW w:w="455" w:type="dxa"/>
          </w:tcPr>
          <w:p w14:paraId="2A59FB27" w14:textId="77777777" w:rsidR="008E5B45" w:rsidRDefault="00C05BC9">
            <w:pPr>
              <w:pStyle w:val="TableParagraph"/>
              <w:spacing w:before="37"/>
              <w:ind w:left="8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2708" w:type="dxa"/>
          </w:tcPr>
          <w:p w14:paraId="5904D671" w14:textId="3F5BFBB6" w:rsidR="008E5B45" w:rsidRDefault="008E5B45">
            <w:pPr>
              <w:pStyle w:val="TableParagraph"/>
              <w:spacing w:before="37"/>
              <w:ind w:left="1" w:right="74"/>
              <w:jc w:val="center"/>
              <w:rPr>
                <w:sz w:val="19"/>
              </w:rPr>
            </w:pPr>
          </w:p>
        </w:tc>
        <w:tc>
          <w:tcPr>
            <w:tcW w:w="1365" w:type="dxa"/>
          </w:tcPr>
          <w:p w14:paraId="29A38DA3" w14:textId="2D15FB71" w:rsidR="008E5B45" w:rsidRDefault="008E5B45">
            <w:pPr>
              <w:pStyle w:val="TableParagraph"/>
              <w:spacing w:before="37"/>
              <w:ind w:left="121" w:right="113"/>
              <w:jc w:val="center"/>
              <w:rPr>
                <w:sz w:val="19"/>
              </w:rPr>
            </w:pPr>
          </w:p>
        </w:tc>
        <w:tc>
          <w:tcPr>
            <w:tcW w:w="898" w:type="dxa"/>
          </w:tcPr>
          <w:p w14:paraId="027D5EDD" w14:textId="154FAFBF" w:rsidR="008E5B45" w:rsidRDefault="008E5B45">
            <w:pPr>
              <w:pStyle w:val="TableParagraph"/>
              <w:spacing w:before="37"/>
              <w:ind w:left="7"/>
              <w:jc w:val="center"/>
              <w:rPr>
                <w:sz w:val="19"/>
              </w:rPr>
            </w:pPr>
          </w:p>
        </w:tc>
        <w:tc>
          <w:tcPr>
            <w:tcW w:w="1808" w:type="dxa"/>
          </w:tcPr>
          <w:p w14:paraId="1EAD040D" w14:textId="21B0C3AE" w:rsidR="008E5B45" w:rsidRDefault="008E5B45">
            <w:pPr>
              <w:pStyle w:val="TableParagraph"/>
              <w:spacing w:before="37"/>
              <w:ind w:left="957"/>
              <w:jc w:val="left"/>
              <w:rPr>
                <w:sz w:val="19"/>
              </w:rPr>
            </w:pPr>
          </w:p>
        </w:tc>
        <w:tc>
          <w:tcPr>
            <w:tcW w:w="1808" w:type="dxa"/>
          </w:tcPr>
          <w:p w14:paraId="6E81304D" w14:textId="5629EE88" w:rsidR="008E5B45" w:rsidRDefault="008E5B45">
            <w:pPr>
              <w:pStyle w:val="TableParagraph"/>
              <w:spacing w:before="37"/>
              <w:ind w:right="43"/>
              <w:rPr>
                <w:sz w:val="19"/>
              </w:rPr>
            </w:pPr>
          </w:p>
        </w:tc>
      </w:tr>
      <w:tr w:rsidR="008E5B45" w14:paraId="368EE672" w14:textId="77777777">
        <w:trPr>
          <w:trHeight w:val="258"/>
        </w:trPr>
        <w:tc>
          <w:tcPr>
            <w:tcW w:w="7234" w:type="dxa"/>
            <w:gridSpan w:val="5"/>
          </w:tcPr>
          <w:p w14:paraId="0351B729" w14:textId="77777777" w:rsidR="008E5B45" w:rsidRDefault="00C05BC9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Thuế VAT</w:t>
            </w:r>
          </w:p>
        </w:tc>
        <w:tc>
          <w:tcPr>
            <w:tcW w:w="1808" w:type="dxa"/>
          </w:tcPr>
          <w:p w14:paraId="70EC5BE9" w14:textId="5A309B50" w:rsidR="008E5B45" w:rsidRDefault="008E5B45">
            <w:pPr>
              <w:pStyle w:val="TableParagraph"/>
              <w:ind w:right="43"/>
              <w:rPr>
                <w:b/>
                <w:sz w:val="19"/>
              </w:rPr>
            </w:pPr>
          </w:p>
        </w:tc>
      </w:tr>
      <w:tr w:rsidR="008E5B45" w14:paraId="0A86E6A6" w14:textId="77777777">
        <w:trPr>
          <w:trHeight w:val="258"/>
        </w:trPr>
        <w:tc>
          <w:tcPr>
            <w:tcW w:w="7234" w:type="dxa"/>
            <w:gridSpan w:val="5"/>
          </w:tcPr>
          <w:p w14:paraId="232B6414" w14:textId="77777777" w:rsidR="008E5B45" w:rsidRDefault="00C05BC9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Tổng thành tiền (VNĐ)</w:t>
            </w:r>
          </w:p>
        </w:tc>
        <w:tc>
          <w:tcPr>
            <w:tcW w:w="1808" w:type="dxa"/>
          </w:tcPr>
          <w:p w14:paraId="52AB23BD" w14:textId="15C32D66" w:rsidR="008E5B45" w:rsidRDefault="008E5B45">
            <w:pPr>
              <w:pStyle w:val="TableParagraph"/>
              <w:ind w:right="43"/>
              <w:rPr>
                <w:b/>
                <w:sz w:val="19"/>
              </w:rPr>
            </w:pPr>
          </w:p>
        </w:tc>
      </w:tr>
    </w:tbl>
    <w:p w14:paraId="03C00BC9" w14:textId="77777777" w:rsidR="008E5B45" w:rsidRDefault="00C05BC9">
      <w:pPr>
        <w:spacing w:before="112"/>
        <w:ind w:left="100"/>
        <w:rPr>
          <w:b/>
          <w:sz w:val="19"/>
        </w:rPr>
      </w:pPr>
      <w:r>
        <w:rPr>
          <w:b/>
          <w:w w:val="105"/>
          <w:sz w:val="19"/>
          <w:u w:val="single"/>
        </w:rPr>
        <w:t>ĐIỀU II</w:t>
      </w:r>
      <w:r>
        <w:rPr>
          <w:b/>
          <w:w w:val="105"/>
          <w:sz w:val="19"/>
        </w:rPr>
        <w:t>: QUY CÁCH HÀNG HÓA VÀ ĐIỀU KIỆN BẢO HÀNH</w:t>
      </w:r>
    </w:p>
    <w:p w14:paraId="7990D5B0" w14:textId="77777777" w:rsidR="008E5B45" w:rsidRDefault="00C05BC9">
      <w:pPr>
        <w:pStyle w:val="ListParagraph"/>
        <w:numPr>
          <w:ilvl w:val="0"/>
          <w:numId w:val="14"/>
        </w:numPr>
        <w:tabs>
          <w:tab w:val="left" w:pos="640"/>
        </w:tabs>
        <w:rPr>
          <w:b/>
          <w:sz w:val="19"/>
        </w:rPr>
      </w:pPr>
      <w:r>
        <w:rPr>
          <w:b/>
          <w:w w:val="105"/>
          <w:sz w:val="19"/>
        </w:rPr>
        <w:t>Quy cách hàng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hóa:</w:t>
      </w:r>
    </w:p>
    <w:p w14:paraId="4462BF91" w14:textId="77777777" w:rsidR="008E5B45" w:rsidRDefault="00C05BC9" w:rsidP="00205CD5">
      <w:pPr>
        <w:pStyle w:val="BodyText"/>
        <w:spacing w:before="43" w:line="276" w:lineRule="auto"/>
        <w:ind w:left="647" w:right="328"/>
        <w:jc w:val="both"/>
      </w:pPr>
      <w:r>
        <w:rPr>
          <w:w w:val="105"/>
        </w:rPr>
        <w:t>Hàng hóa được Bên A cung cấp đảm bảo: Mới 100%, nguyên đai, nguyên kiện, đúng quy cách của Hãng sản xuất.</w:t>
      </w:r>
    </w:p>
    <w:p w14:paraId="1B5BF69E" w14:textId="77777777" w:rsidR="008E5B45" w:rsidRDefault="00C05BC9">
      <w:pPr>
        <w:pStyle w:val="Heading2"/>
        <w:numPr>
          <w:ilvl w:val="0"/>
          <w:numId w:val="14"/>
        </w:numPr>
        <w:tabs>
          <w:tab w:val="left" w:pos="640"/>
        </w:tabs>
        <w:spacing w:before="33"/>
      </w:pPr>
      <w:r>
        <w:rPr>
          <w:w w:val="105"/>
        </w:rPr>
        <w:t>Giao/Nhận</w:t>
      </w:r>
      <w:r>
        <w:rPr>
          <w:spacing w:val="-2"/>
          <w:w w:val="105"/>
        </w:rPr>
        <w:t xml:space="preserve"> </w:t>
      </w:r>
      <w:r>
        <w:rPr>
          <w:w w:val="105"/>
        </w:rPr>
        <w:t>hàng:</w:t>
      </w:r>
    </w:p>
    <w:p w14:paraId="42906EBF" w14:textId="09FB6D87" w:rsidR="008E5B45" w:rsidRPr="00993EBA" w:rsidRDefault="00C05BC9" w:rsidP="00FF5E64">
      <w:pPr>
        <w:pStyle w:val="ListParagraph"/>
        <w:numPr>
          <w:ilvl w:val="0"/>
          <w:numId w:val="13"/>
        </w:numPr>
        <w:tabs>
          <w:tab w:val="left" w:pos="648"/>
        </w:tabs>
        <w:spacing w:before="32"/>
        <w:ind w:left="648" w:hanging="199"/>
        <w:rPr>
          <w:sz w:val="19"/>
        </w:rPr>
        <w:pPrChange w:id="1" w:author="Admin" w:date="2023-02-14T17:10:00Z">
          <w:pPr>
            <w:pStyle w:val="ListParagraph"/>
            <w:numPr>
              <w:numId w:val="13"/>
            </w:numPr>
            <w:tabs>
              <w:tab w:val="left" w:pos="648"/>
            </w:tabs>
            <w:spacing w:before="32"/>
            <w:ind w:left="647" w:hanging="199"/>
          </w:pPr>
        </w:pPrChange>
      </w:pPr>
      <w:r>
        <w:rPr>
          <w:w w:val="105"/>
          <w:sz w:val="19"/>
        </w:rPr>
        <w:t>Bên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có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trách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nhiệm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giao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hàng</w:t>
      </w:r>
      <w:r>
        <w:rPr>
          <w:spacing w:val="-2"/>
          <w:w w:val="105"/>
          <w:sz w:val="19"/>
        </w:rPr>
        <w:t xml:space="preserve"> </w:t>
      </w:r>
      <w:proofErr w:type="spellStart"/>
      <w:r w:rsidR="005236A4">
        <w:rPr>
          <w:w w:val="105"/>
          <w:sz w:val="19"/>
          <w:lang w:val="en-US"/>
        </w:rPr>
        <w:t>và</w:t>
      </w:r>
      <w:proofErr w:type="spellEnd"/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lắp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đặt</w:t>
      </w:r>
      <w:r>
        <w:rPr>
          <w:spacing w:val="-2"/>
          <w:w w:val="105"/>
          <w:sz w:val="19"/>
        </w:rPr>
        <w:t xml:space="preserve"> </w:t>
      </w:r>
      <w:proofErr w:type="spellStart"/>
      <w:r w:rsidR="005236A4">
        <w:rPr>
          <w:w w:val="105"/>
          <w:sz w:val="19"/>
          <w:lang w:val="en-US"/>
        </w:rPr>
        <w:t>cho</w:t>
      </w:r>
      <w:proofErr w:type="spellEnd"/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Bên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</w:t>
      </w:r>
      <w:r w:rsidR="005236A4">
        <w:rPr>
          <w:w w:val="105"/>
          <w:sz w:val="19"/>
          <w:lang w:val="en-US"/>
        </w:rPr>
        <w:t xml:space="preserve"> </w:t>
      </w:r>
      <w:proofErr w:type="spellStart"/>
      <w:r w:rsidR="005236A4">
        <w:rPr>
          <w:w w:val="105"/>
          <w:sz w:val="19"/>
          <w:lang w:val="en-US"/>
        </w:rPr>
        <w:t>theo</w:t>
      </w:r>
      <w:proofErr w:type="spellEnd"/>
      <w:r w:rsidR="005236A4">
        <w:rPr>
          <w:w w:val="105"/>
          <w:sz w:val="19"/>
          <w:lang w:val="en-US"/>
        </w:rPr>
        <w:t xml:space="preserve"> đ</w:t>
      </w:r>
      <w:r w:rsidRPr="00993EBA">
        <w:rPr>
          <w:w w:val="105"/>
          <w:sz w:val="19"/>
        </w:rPr>
        <w:t>ịa chỉ</w:t>
      </w:r>
      <w:r w:rsidR="00A94A54" w:rsidRPr="005236A4">
        <w:rPr>
          <w:w w:val="105"/>
          <w:sz w:val="19"/>
          <w:lang w:val="en-US"/>
        </w:rPr>
        <w:t>……………………………………</w:t>
      </w:r>
      <w:r w:rsidR="005236A4" w:rsidRPr="005236A4">
        <w:rPr>
          <w:w w:val="105"/>
          <w:sz w:val="19"/>
          <w:lang w:val="en-US"/>
        </w:rPr>
        <w:t>…………..</w:t>
      </w:r>
    </w:p>
    <w:p w14:paraId="205AFA6D" w14:textId="77777777" w:rsidR="008E5B45" w:rsidRDefault="00C05BC9" w:rsidP="00FF5E64">
      <w:pPr>
        <w:pStyle w:val="ListParagraph"/>
        <w:numPr>
          <w:ilvl w:val="0"/>
          <w:numId w:val="13"/>
        </w:numPr>
        <w:tabs>
          <w:tab w:val="left" w:pos="648"/>
        </w:tabs>
        <w:spacing w:before="11" w:line="288" w:lineRule="auto"/>
        <w:ind w:left="648" w:right="460" w:hanging="198"/>
        <w:jc w:val="both"/>
        <w:rPr>
          <w:sz w:val="19"/>
        </w:rPr>
        <w:pPrChange w:id="2" w:author="Admin" w:date="2023-02-14T17:10:00Z">
          <w:pPr>
            <w:pStyle w:val="ListParagraph"/>
            <w:numPr>
              <w:numId w:val="13"/>
            </w:numPr>
            <w:tabs>
              <w:tab w:val="left" w:pos="648"/>
            </w:tabs>
            <w:spacing w:before="11" w:line="288" w:lineRule="auto"/>
            <w:ind w:left="647" w:right="460"/>
            <w:jc w:val="both"/>
          </w:pPr>
        </w:pPrChange>
      </w:pPr>
      <w:r>
        <w:rPr>
          <w:w w:val="105"/>
          <w:sz w:val="19"/>
        </w:rPr>
        <w:t>Kể từ thời điểm bàn giao hàng hóa Bên A không chịu trách nhiệm về mọi vấn đề phát sinh liên quan đến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sai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sót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về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số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lượng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hoặc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tình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trạng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tổng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quan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của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hàng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hóa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(trừ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trường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hợp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quy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định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bảo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hành).</w:t>
      </w:r>
    </w:p>
    <w:p w14:paraId="480AAECA" w14:textId="06B763F6" w:rsidR="008E5B45" w:rsidRPr="005236A4" w:rsidRDefault="00C05BC9" w:rsidP="00AB427F">
      <w:pPr>
        <w:spacing w:before="60"/>
        <w:ind w:left="101"/>
        <w:rPr>
          <w:b/>
          <w:bCs/>
          <w:lang w:val="en-US"/>
        </w:rPr>
      </w:pPr>
      <w:r w:rsidRPr="005236A4">
        <w:rPr>
          <w:b/>
          <w:w w:val="105"/>
          <w:sz w:val="19"/>
          <w:u w:val="single"/>
        </w:rPr>
        <w:t>ĐIỀU III</w:t>
      </w:r>
      <w:r w:rsidRPr="005236A4">
        <w:rPr>
          <w:b/>
          <w:bCs/>
          <w:w w:val="105"/>
        </w:rPr>
        <w:t xml:space="preserve">: </w:t>
      </w:r>
      <w:r w:rsidRPr="005236A4">
        <w:rPr>
          <w:b/>
          <w:w w:val="105"/>
          <w:sz w:val="19"/>
        </w:rPr>
        <w:t>THỜI HẠN HỢP ĐỒNG</w:t>
      </w:r>
      <w:r w:rsidR="00205CD5" w:rsidRPr="005236A4">
        <w:rPr>
          <w:b/>
          <w:bCs/>
          <w:w w:val="105"/>
          <w:lang w:val="en-US"/>
        </w:rPr>
        <w:t>.</w:t>
      </w:r>
    </w:p>
    <w:p w14:paraId="5CE06195" w14:textId="68585D36" w:rsidR="008E5B45" w:rsidRDefault="00C05BC9" w:rsidP="00205CD5">
      <w:pPr>
        <w:pStyle w:val="ListParagraph"/>
        <w:numPr>
          <w:ilvl w:val="0"/>
          <w:numId w:val="11"/>
        </w:numPr>
        <w:tabs>
          <w:tab w:val="left" w:pos="739"/>
        </w:tabs>
        <w:ind w:hanging="263"/>
        <w:jc w:val="both"/>
        <w:rPr>
          <w:sz w:val="19"/>
        </w:rPr>
      </w:pPr>
      <w:r>
        <w:rPr>
          <w:w w:val="105"/>
          <w:sz w:val="19"/>
        </w:rPr>
        <w:t>Hợp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đồng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bảo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hành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toàn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phần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có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thời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hạn</w:t>
      </w:r>
      <w:r>
        <w:rPr>
          <w:spacing w:val="-4"/>
          <w:w w:val="105"/>
          <w:sz w:val="19"/>
        </w:rPr>
        <w:t xml:space="preserve"> </w:t>
      </w:r>
      <w:r w:rsidR="00205CD5" w:rsidRPr="005C5E3F">
        <w:rPr>
          <w:spacing w:val="-4"/>
          <w:w w:val="105"/>
          <w:sz w:val="19"/>
          <w:highlight w:val="yellow"/>
          <w:lang w:val="en-US"/>
        </w:rPr>
        <w:t>…..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tháng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tính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từ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ngày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ký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kết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biên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bản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bàn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giao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nghiệm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thu.</w:t>
      </w:r>
    </w:p>
    <w:p w14:paraId="26CBCB97" w14:textId="77777777" w:rsidR="008E5B45" w:rsidRDefault="00C05BC9">
      <w:pPr>
        <w:pStyle w:val="Heading2"/>
        <w:spacing w:before="88"/>
      </w:pPr>
      <w:r>
        <w:rPr>
          <w:w w:val="105"/>
          <w:u w:val="single"/>
        </w:rPr>
        <w:t>ĐIỀU IV</w:t>
      </w:r>
      <w:r>
        <w:rPr>
          <w:w w:val="105"/>
        </w:rPr>
        <w:t>: GIÁ DỊCH VỤ HÀNG THÁNG</w:t>
      </w:r>
    </w:p>
    <w:p w14:paraId="00E0A834" w14:textId="077B34AE" w:rsidR="00B54F04" w:rsidRPr="009E3180" w:rsidRDefault="00B54F04" w:rsidP="00B54F04">
      <w:pPr>
        <w:pStyle w:val="ListParagraph"/>
        <w:numPr>
          <w:ilvl w:val="0"/>
          <w:numId w:val="10"/>
        </w:numPr>
        <w:tabs>
          <w:tab w:val="left" w:pos="640"/>
        </w:tabs>
        <w:spacing w:before="32" w:after="39"/>
        <w:rPr>
          <w:b/>
          <w:w w:val="105"/>
          <w:sz w:val="19"/>
        </w:rPr>
      </w:pPr>
      <w:r w:rsidRPr="009E3180">
        <w:rPr>
          <w:b/>
          <w:w w:val="105"/>
          <w:sz w:val="19"/>
        </w:rPr>
        <w:t xml:space="preserve">Phí tối thiểu hàng tháng là: </w:t>
      </w:r>
      <w:r w:rsidR="00451E02">
        <w:rPr>
          <w:b/>
          <w:w w:val="105"/>
          <w:sz w:val="19"/>
          <w:lang w:val="en-US"/>
        </w:rPr>
        <w:t>…….</w:t>
      </w:r>
      <w:r w:rsidRPr="009E3180">
        <w:rPr>
          <w:b/>
          <w:w w:val="105"/>
          <w:sz w:val="19"/>
        </w:rPr>
        <w:t xml:space="preserve"> VNĐ/tháng (chưa bao gồm VAT)</w:t>
      </w:r>
    </w:p>
    <w:tbl>
      <w:tblPr>
        <w:tblW w:w="0" w:type="auto"/>
        <w:tblInd w:w="4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5"/>
        <w:gridCol w:w="2504"/>
        <w:gridCol w:w="3346"/>
      </w:tblGrid>
      <w:tr w:rsidR="008E5B45" w14:paraId="513E3665" w14:textId="77777777">
        <w:trPr>
          <w:trHeight w:val="440"/>
        </w:trPr>
        <w:tc>
          <w:tcPr>
            <w:tcW w:w="2515" w:type="dxa"/>
          </w:tcPr>
          <w:p w14:paraId="170EA11F" w14:textId="77777777" w:rsidR="008E5B45" w:rsidRDefault="00C05BC9">
            <w:pPr>
              <w:pStyle w:val="TableParagraph"/>
              <w:spacing w:before="94"/>
              <w:ind w:left="952" w:right="94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Bản in</w:t>
            </w:r>
          </w:p>
        </w:tc>
        <w:tc>
          <w:tcPr>
            <w:tcW w:w="2504" w:type="dxa"/>
          </w:tcPr>
          <w:p w14:paraId="2747D657" w14:textId="77777777" w:rsidR="008E5B45" w:rsidRDefault="00C05BC9">
            <w:pPr>
              <w:pStyle w:val="TableParagraph"/>
              <w:spacing w:before="94"/>
              <w:ind w:left="616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Giá bản in/vnđ</w:t>
            </w:r>
          </w:p>
        </w:tc>
        <w:tc>
          <w:tcPr>
            <w:tcW w:w="3346" w:type="dxa"/>
          </w:tcPr>
          <w:p w14:paraId="09F6844D" w14:textId="76E0C51C" w:rsidR="008E5B45" w:rsidRDefault="00C05BC9">
            <w:pPr>
              <w:pStyle w:val="TableParagraph"/>
              <w:spacing w:before="94"/>
              <w:ind w:left="499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 xml:space="preserve">Bản in miễn phí </w:t>
            </w:r>
            <w:proofErr w:type="spellStart"/>
            <w:r w:rsidR="00205CD5">
              <w:rPr>
                <w:b/>
                <w:w w:val="105"/>
                <w:sz w:val="19"/>
                <w:lang w:val="en-US"/>
              </w:rPr>
              <w:t>hàng</w:t>
            </w:r>
            <w:proofErr w:type="spellEnd"/>
            <w:r w:rsidR="00D85186" w:rsidRPr="00494342">
              <w:rPr>
                <w:b/>
                <w:w w:val="105"/>
                <w:sz w:val="19"/>
              </w:rPr>
              <w:t xml:space="preserve"> </w:t>
            </w:r>
            <w:r w:rsidRPr="00494342">
              <w:rPr>
                <w:b/>
                <w:w w:val="105"/>
                <w:sz w:val="19"/>
              </w:rPr>
              <w:t>tháng</w:t>
            </w:r>
          </w:p>
        </w:tc>
      </w:tr>
      <w:tr w:rsidR="008E5B45" w14:paraId="5F5778F0" w14:textId="77777777">
        <w:trPr>
          <w:trHeight w:val="246"/>
        </w:trPr>
        <w:tc>
          <w:tcPr>
            <w:tcW w:w="2515" w:type="dxa"/>
          </w:tcPr>
          <w:p w14:paraId="5AB991EA" w14:textId="65B5395D" w:rsidR="008E5B45" w:rsidRDefault="00B04700">
            <w:pPr>
              <w:pStyle w:val="TableParagraph"/>
              <w:ind w:left="60"/>
              <w:jc w:val="left"/>
              <w:rPr>
                <w:sz w:val="19"/>
              </w:rPr>
            </w:pPr>
            <w:proofErr w:type="spellStart"/>
            <w:r>
              <w:rPr>
                <w:w w:val="105"/>
                <w:sz w:val="19"/>
                <w:lang w:val="en-US"/>
              </w:rPr>
              <w:t>Đen</w:t>
            </w:r>
            <w:proofErr w:type="spellEnd"/>
            <w:r>
              <w:rPr>
                <w:w w:val="105"/>
                <w:sz w:val="19"/>
                <w:lang w:val="en-US"/>
              </w:rPr>
              <w:t xml:space="preserve"> </w:t>
            </w:r>
            <w:proofErr w:type="spellStart"/>
            <w:r>
              <w:rPr>
                <w:w w:val="105"/>
                <w:sz w:val="19"/>
                <w:lang w:val="en-US"/>
              </w:rPr>
              <w:t>trắng</w:t>
            </w:r>
            <w:proofErr w:type="spellEnd"/>
            <w:r>
              <w:rPr>
                <w:w w:val="105"/>
                <w:sz w:val="19"/>
                <w:lang w:val="en-US"/>
              </w:rPr>
              <w:t>/ BK A4</w:t>
            </w:r>
            <w:r>
              <w:rPr>
                <w:w w:val="105"/>
                <w:sz w:val="19"/>
              </w:rPr>
              <w:br/>
            </w:r>
            <w:r w:rsidR="00C05BC9">
              <w:rPr>
                <w:w w:val="105"/>
                <w:sz w:val="19"/>
              </w:rPr>
              <w:t>Màu /CL A4</w:t>
            </w:r>
          </w:p>
        </w:tc>
        <w:tc>
          <w:tcPr>
            <w:tcW w:w="2504" w:type="dxa"/>
          </w:tcPr>
          <w:p w14:paraId="1C1F93F4" w14:textId="40C06AE7" w:rsidR="008E5B45" w:rsidRDefault="008E5B45">
            <w:pPr>
              <w:pStyle w:val="TableParagraph"/>
              <w:ind w:right="48"/>
              <w:rPr>
                <w:sz w:val="19"/>
              </w:rPr>
            </w:pPr>
          </w:p>
        </w:tc>
        <w:tc>
          <w:tcPr>
            <w:tcW w:w="3346" w:type="dxa"/>
          </w:tcPr>
          <w:p w14:paraId="027BB83C" w14:textId="27F6C3C0" w:rsidR="008E5B45" w:rsidRPr="00D85186" w:rsidRDefault="008E5B45" w:rsidP="00D85186">
            <w:pPr>
              <w:pStyle w:val="TableParagraph"/>
              <w:ind w:right="49"/>
              <w:rPr>
                <w:sz w:val="19"/>
              </w:rPr>
            </w:pPr>
          </w:p>
        </w:tc>
      </w:tr>
    </w:tbl>
    <w:p w14:paraId="39C7704C" w14:textId="77777777" w:rsidR="008E5B45" w:rsidRDefault="00C05BC9">
      <w:pPr>
        <w:pStyle w:val="ListParagraph"/>
        <w:numPr>
          <w:ilvl w:val="0"/>
          <w:numId w:val="10"/>
        </w:numPr>
        <w:tabs>
          <w:tab w:val="left" w:pos="640"/>
        </w:tabs>
        <w:spacing w:before="4"/>
        <w:rPr>
          <w:b/>
          <w:sz w:val="19"/>
        </w:rPr>
      </w:pPr>
      <w:r>
        <w:rPr>
          <w:b/>
          <w:w w:val="105"/>
          <w:sz w:val="19"/>
        </w:rPr>
        <w:t>Phương thức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tính:</w:t>
      </w:r>
    </w:p>
    <w:p w14:paraId="33E567BE" w14:textId="72FD8CF2" w:rsidR="00B04700" w:rsidRPr="009E3180" w:rsidRDefault="00B04700" w:rsidP="00B04700">
      <w:pPr>
        <w:pStyle w:val="ListParagraph"/>
        <w:tabs>
          <w:tab w:val="left" w:pos="640"/>
        </w:tabs>
        <w:spacing w:before="32"/>
        <w:ind w:left="639" w:firstLine="0"/>
        <w:rPr>
          <w:w w:val="105"/>
          <w:sz w:val="19"/>
          <w:szCs w:val="19"/>
        </w:rPr>
      </w:pPr>
      <w:r w:rsidRPr="009E3180">
        <w:rPr>
          <w:w w:val="105"/>
          <w:sz w:val="19"/>
          <w:szCs w:val="19"/>
        </w:rPr>
        <w:t xml:space="preserve">Số bản in </w:t>
      </w:r>
      <w:proofErr w:type="spellStart"/>
      <w:r w:rsidR="00205CD5" w:rsidRPr="009E3180">
        <w:rPr>
          <w:w w:val="105"/>
          <w:sz w:val="19"/>
          <w:szCs w:val="19"/>
          <w:lang w:val="en-US"/>
        </w:rPr>
        <w:t>hàng</w:t>
      </w:r>
      <w:proofErr w:type="spellEnd"/>
      <w:r w:rsidRPr="009E3180">
        <w:rPr>
          <w:w w:val="105"/>
          <w:sz w:val="19"/>
          <w:szCs w:val="19"/>
        </w:rPr>
        <w:t xml:space="preserve"> tháng được tính như sau:</w:t>
      </w:r>
    </w:p>
    <w:p w14:paraId="2704608E" w14:textId="4761A858" w:rsidR="00B04700" w:rsidRPr="009E3180" w:rsidRDefault="00B04700" w:rsidP="00B04700">
      <w:pPr>
        <w:pStyle w:val="ListParagraph"/>
        <w:tabs>
          <w:tab w:val="left" w:pos="640"/>
        </w:tabs>
        <w:spacing w:before="32"/>
        <w:ind w:left="639" w:firstLine="0"/>
        <w:rPr>
          <w:w w:val="105"/>
          <w:sz w:val="19"/>
          <w:szCs w:val="19"/>
          <w:lang w:val="en-US"/>
        </w:rPr>
      </w:pPr>
      <w:r w:rsidRPr="009E3180">
        <w:rPr>
          <w:w w:val="105"/>
          <w:sz w:val="19"/>
          <w:szCs w:val="19"/>
          <w:lang w:val="en-US"/>
        </w:rPr>
        <w:t xml:space="preserve">- </w:t>
      </w:r>
      <w:r w:rsidRPr="009E3180">
        <w:rPr>
          <w:w w:val="105"/>
          <w:sz w:val="19"/>
          <w:szCs w:val="19"/>
        </w:rPr>
        <w:t xml:space="preserve">Số lượng bản in = (Chỉ số </w:t>
      </w:r>
      <w:proofErr w:type="spellStart"/>
      <w:r w:rsidR="00EE49FC" w:rsidRPr="009E3180">
        <w:rPr>
          <w:w w:val="105"/>
          <w:sz w:val="19"/>
          <w:szCs w:val="19"/>
          <w:lang w:val="en-US"/>
        </w:rPr>
        <w:t>đồng</w:t>
      </w:r>
      <w:proofErr w:type="spellEnd"/>
      <w:r w:rsidR="00EE49FC"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="00EE49FC" w:rsidRPr="009E3180">
        <w:rPr>
          <w:w w:val="105"/>
          <w:sz w:val="19"/>
          <w:szCs w:val="19"/>
          <w:lang w:val="en-US"/>
        </w:rPr>
        <w:t>hồ</w:t>
      </w:r>
      <w:proofErr w:type="spellEnd"/>
      <w:r w:rsidRPr="009E3180">
        <w:rPr>
          <w:w w:val="105"/>
          <w:sz w:val="19"/>
          <w:szCs w:val="19"/>
        </w:rPr>
        <w:t xml:space="preserve"> tháng hiện tại) - (Chỉ số </w:t>
      </w:r>
      <w:proofErr w:type="spellStart"/>
      <w:r w:rsidR="00EE49FC" w:rsidRPr="009E3180">
        <w:rPr>
          <w:w w:val="105"/>
          <w:sz w:val="19"/>
          <w:szCs w:val="19"/>
          <w:lang w:val="en-US"/>
        </w:rPr>
        <w:t>đồng</w:t>
      </w:r>
      <w:proofErr w:type="spellEnd"/>
      <w:r w:rsidR="00EE49FC"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="00EE49FC" w:rsidRPr="009E3180">
        <w:rPr>
          <w:w w:val="105"/>
          <w:sz w:val="19"/>
          <w:szCs w:val="19"/>
          <w:lang w:val="en-US"/>
        </w:rPr>
        <w:t>hồ</w:t>
      </w:r>
      <w:proofErr w:type="spellEnd"/>
      <w:r w:rsidR="00EE49FC"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="00205CD5" w:rsidRPr="009E3180">
        <w:rPr>
          <w:w w:val="105"/>
          <w:sz w:val="19"/>
          <w:szCs w:val="19"/>
          <w:lang w:val="en-US"/>
        </w:rPr>
        <w:t>tháng</w:t>
      </w:r>
      <w:proofErr w:type="spellEnd"/>
      <w:r w:rsidR="00205CD5"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="00205CD5" w:rsidRPr="009E3180">
        <w:rPr>
          <w:w w:val="105"/>
          <w:sz w:val="19"/>
          <w:szCs w:val="19"/>
          <w:lang w:val="en-US"/>
        </w:rPr>
        <w:t>trước</w:t>
      </w:r>
      <w:proofErr w:type="spellEnd"/>
      <w:r w:rsidRPr="009E3180">
        <w:rPr>
          <w:w w:val="105"/>
          <w:sz w:val="19"/>
          <w:szCs w:val="19"/>
        </w:rPr>
        <w:t>) - (Bản in miễn phí</w:t>
      </w:r>
      <w:r w:rsidR="000023DE"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="00205CD5" w:rsidRPr="009E3180">
        <w:rPr>
          <w:w w:val="105"/>
          <w:sz w:val="19"/>
          <w:szCs w:val="19"/>
          <w:lang w:val="en-US"/>
        </w:rPr>
        <w:t>nếu</w:t>
      </w:r>
      <w:proofErr w:type="spellEnd"/>
      <w:r w:rsidR="00205CD5"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="00205CD5" w:rsidRPr="009E3180">
        <w:rPr>
          <w:w w:val="105"/>
          <w:sz w:val="19"/>
          <w:szCs w:val="19"/>
          <w:lang w:val="en-US"/>
        </w:rPr>
        <w:t>có</w:t>
      </w:r>
      <w:proofErr w:type="spellEnd"/>
      <w:r w:rsidRPr="009E3180">
        <w:rPr>
          <w:w w:val="105"/>
          <w:sz w:val="19"/>
          <w:szCs w:val="19"/>
        </w:rPr>
        <w:t>)</w:t>
      </w:r>
      <w:r w:rsidR="00EE49FC" w:rsidRPr="009E3180">
        <w:rPr>
          <w:w w:val="105"/>
          <w:sz w:val="19"/>
          <w:szCs w:val="19"/>
          <w:lang w:val="en-US"/>
        </w:rPr>
        <w:t>.</w:t>
      </w:r>
    </w:p>
    <w:p w14:paraId="08840021" w14:textId="63997D46" w:rsidR="00EE49FC" w:rsidRPr="009E3180" w:rsidRDefault="00EE49FC" w:rsidP="00B04700">
      <w:pPr>
        <w:pStyle w:val="ListParagraph"/>
        <w:tabs>
          <w:tab w:val="left" w:pos="640"/>
        </w:tabs>
        <w:spacing w:before="32"/>
        <w:ind w:left="639" w:firstLine="0"/>
        <w:rPr>
          <w:w w:val="105"/>
          <w:sz w:val="19"/>
          <w:szCs w:val="19"/>
          <w:lang w:val="en-US"/>
        </w:rPr>
      </w:pPr>
      <w:r w:rsidRPr="009E3180">
        <w:rPr>
          <w:w w:val="105"/>
          <w:sz w:val="19"/>
          <w:szCs w:val="19"/>
          <w:lang w:val="en-US"/>
        </w:rPr>
        <w:t xml:space="preserve">- Chi </w:t>
      </w:r>
      <w:proofErr w:type="spellStart"/>
      <w:r w:rsidRPr="009E3180">
        <w:rPr>
          <w:w w:val="105"/>
          <w:sz w:val="19"/>
          <w:szCs w:val="19"/>
          <w:lang w:val="en-US"/>
        </w:rPr>
        <w:t>phí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in </w:t>
      </w:r>
      <w:proofErr w:type="spellStart"/>
      <w:r w:rsidRPr="009E3180">
        <w:rPr>
          <w:w w:val="105"/>
          <w:sz w:val="19"/>
          <w:szCs w:val="19"/>
          <w:lang w:val="en-US"/>
        </w:rPr>
        <w:t>hàng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Pr="009E3180">
        <w:rPr>
          <w:w w:val="105"/>
          <w:sz w:val="19"/>
          <w:szCs w:val="19"/>
          <w:lang w:val="en-US"/>
        </w:rPr>
        <w:t>tháng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= (</w:t>
      </w:r>
      <w:proofErr w:type="spellStart"/>
      <w:r w:rsidRPr="009E3180">
        <w:rPr>
          <w:w w:val="105"/>
          <w:sz w:val="19"/>
          <w:szCs w:val="19"/>
          <w:lang w:val="en-US"/>
        </w:rPr>
        <w:t>Giá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Pr="009E3180">
        <w:rPr>
          <w:w w:val="105"/>
          <w:sz w:val="19"/>
          <w:szCs w:val="19"/>
          <w:lang w:val="en-US"/>
        </w:rPr>
        <w:t>bản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in) x (</w:t>
      </w:r>
      <w:proofErr w:type="spellStart"/>
      <w:r w:rsidRPr="009E3180">
        <w:rPr>
          <w:w w:val="105"/>
          <w:sz w:val="19"/>
          <w:szCs w:val="19"/>
          <w:lang w:val="en-US"/>
        </w:rPr>
        <w:t>Số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Pr="009E3180">
        <w:rPr>
          <w:w w:val="105"/>
          <w:sz w:val="19"/>
          <w:szCs w:val="19"/>
          <w:lang w:val="en-US"/>
        </w:rPr>
        <w:t>lượng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Pr="009E3180">
        <w:rPr>
          <w:w w:val="105"/>
          <w:sz w:val="19"/>
          <w:szCs w:val="19"/>
          <w:lang w:val="en-US"/>
        </w:rPr>
        <w:t>bản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in </w:t>
      </w:r>
      <w:proofErr w:type="spellStart"/>
      <w:r w:rsidRPr="009E3180">
        <w:rPr>
          <w:w w:val="105"/>
          <w:sz w:val="19"/>
          <w:szCs w:val="19"/>
          <w:lang w:val="en-US"/>
        </w:rPr>
        <w:t>hàng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Pr="009E3180">
        <w:rPr>
          <w:w w:val="105"/>
          <w:sz w:val="19"/>
          <w:szCs w:val="19"/>
          <w:lang w:val="en-US"/>
        </w:rPr>
        <w:t>tháng</w:t>
      </w:r>
      <w:proofErr w:type="spellEnd"/>
      <w:r w:rsidRPr="009E3180">
        <w:rPr>
          <w:w w:val="105"/>
          <w:sz w:val="19"/>
          <w:szCs w:val="19"/>
          <w:lang w:val="en-US"/>
        </w:rPr>
        <w:t>)</w:t>
      </w:r>
    </w:p>
    <w:p w14:paraId="1267DB2C" w14:textId="6BC2576C" w:rsidR="006F41EA" w:rsidRPr="009E3180" w:rsidRDefault="006F41EA" w:rsidP="00212263">
      <w:pPr>
        <w:pStyle w:val="ListParagraph"/>
        <w:tabs>
          <w:tab w:val="left" w:pos="640"/>
        </w:tabs>
        <w:spacing w:before="32"/>
        <w:ind w:left="639" w:firstLine="0"/>
        <w:rPr>
          <w:w w:val="105"/>
          <w:sz w:val="19"/>
          <w:szCs w:val="19"/>
          <w:lang w:val="en-US"/>
        </w:rPr>
      </w:pPr>
      <w:r w:rsidRPr="009E3180">
        <w:rPr>
          <w:w w:val="105"/>
          <w:sz w:val="19"/>
          <w:szCs w:val="19"/>
          <w:lang w:val="en-US"/>
        </w:rPr>
        <w:t xml:space="preserve">- </w:t>
      </w:r>
      <w:proofErr w:type="spellStart"/>
      <w:r w:rsidRPr="009E3180">
        <w:rPr>
          <w:w w:val="105"/>
          <w:sz w:val="19"/>
          <w:szCs w:val="19"/>
          <w:lang w:val="en-US"/>
        </w:rPr>
        <w:t>Tổng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Pr="009E3180">
        <w:rPr>
          <w:w w:val="105"/>
          <w:sz w:val="19"/>
          <w:szCs w:val="19"/>
          <w:lang w:val="en-US"/>
        </w:rPr>
        <w:t>tiền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thanh </w:t>
      </w:r>
      <w:proofErr w:type="spellStart"/>
      <w:r w:rsidRPr="009E3180">
        <w:rPr>
          <w:w w:val="105"/>
          <w:sz w:val="19"/>
          <w:szCs w:val="19"/>
          <w:lang w:val="en-US"/>
        </w:rPr>
        <w:t>toán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Pr="009E3180">
        <w:rPr>
          <w:w w:val="105"/>
          <w:sz w:val="19"/>
          <w:szCs w:val="19"/>
          <w:lang w:val="en-US"/>
        </w:rPr>
        <w:t>hàng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Pr="009E3180">
        <w:rPr>
          <w:w w:val="105"/>
          <w:sz w:val="19"/>
          <w:szCs w:val="19"/>
          <w:lang w:val="en-US"/>
        </w:rPr>
        <w:t>tháng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</w:t>
      </w:r>
      <w:r w:rsidR="00212263" w:rsidRPr="009E3180">
        <w:rPr>
          <w:w w:val="105"/>
          <w:sz w:val="19"/>
          <w:szCs w:val="19"/>
          <w:lang w:val="en-US"/>
        </w:rPr>
        <w:t>=</w:t>
      </w:r>
      <w:r w:rsidRPr="009E3180">
        <w:rPr>
          <w:w w:val="105"/>
          <w:sz w:val="19"/>
          <w:szCs w:val="19"/>
          <w:lang w:val="en-US"/>
        </w:rPr>
        <w:t xml:space="preserve"> Chi </w:t>
      </w:r>
      <w:proofErr w:type="spellStart"/>
      <w:r w:rsidRPr="009E3180">
        <w:rPr>
          <w:w w:val="105"/>
          <w:sz w:val="19"/>
          <w:szCs w:val="19"/>
          <w:lang w:val="en-US"/>
        </w:rPr>
        <w:t>phí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in </w:t>
      </w:r>
      <w:proofErr w:type="spellStart"/>
      <w:r w:rsidRPr="009E3180">
        <w:rPr>
          <w:w w:val="105"/>
          <w:sz w:val="19"/>
          <w:szCs w:val="19"/>
          <w:lang w:val="en-US"/>
        </w:rPr>
        <w:t>hàng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Pr="009E3180">
        <w:rPr>
          <w:w w:val="105"/>
          <w:sz w:val="19"/>
          <w:szCs w:val="19"/>
          <w:lang w:val="en-US"/>
        </w:rPr>
        <w:t>tháng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+ </w:t>
      </w:r>
      <w:proofErr w:type="spellStart"/>
      <w:r w:rsidRPr="009E3180">
        <w:rPr>
          <w:w w:val="105"/>
          <w:sz w:val="19"/>
          <w:szCs w:val="19"/>
          <w:lang w:val="en-US"/>
        </w:rPr>
        <w:t>Phí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Pr="009E3180">
        <w:rPr>
          <w:w w:val="105"/>
          <w:sz w:val="19"/>
          <w:szCs w:val="19"/>
          <w:lang w:val="en-US"/>
        </w:rPr>
        <w:t>tối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Pr="009E3180">
        <w:rPr>
          <w:w w:val="105"/>
          <w:sz w:val="19"/>
          <w:szCs w:val="19"/>
          <w:lang w:val="en-US"/>
        </w:rPr>
        <w:t>thiểu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Pr="009E3180">
        <w:rPr>
          <w:w w:val="105"/>
          <w:sz w:val="19"/>
          <w:szCs w:val="19"/>
          <w:lang w:val="en-US"/>
        </w:rPr>
        <w:t>hàng</w:t>
      </w:r>
      <w:proofErr w:type="spellEnd"/>
      <w:r w:rsidRPr="009E3180">
        <w:rPr>
          <w:w w:val="105"/>
          <w:sz w:val="19"/>
          <w:szCs w:val="19"/>
          <w:lang w:val="en-US"/>
        </w:rPr>
        <w:t xml:space="preserve"> </w:t>
      </w:r>
      <w:proofErr w:type="spellStart"/>
      <w:r w:rsidRPr="009E3180">
        <w:rPr>
          <w:w w:val="105"/>
          <w:sz w:val="19"/>
          <w:szCs w:val="19"/>
          <w:lang w:val="en-US"/>
        </w:rPr>
        <w:t>tháng</w:t>
      </w:r>
      <w:proofErr w:type="spellEnd"/>
    </w:p>
    <w:p w14:paraId="6FC40530" w14:textId="4D615D14" w:rsidR="00AB427F" w:rsidRDefault="00C05BC9" w:rsidP="00B04700">
      <w:pPr>
        <w:pStyle w:val="ListParagraph"/>
        <w:numPr>
          <w:ilvl w:val="0"/>
          <w:numId w:val="10"/>
        </w:numPr>
        <w:tabs>
          <w:tab w:val="left" w:pos="640"/>
        </w:tabs>
        <w:spacing w:before="32"/>
        <w:rPr>
          <w:b/>
          <w:w w:val="105"/>
          <w:sz w:val="19"/>
        </w:rPr>
      </w:pPr>
      <w:r>
        <w:rPr>
          <w:b/>
          <w:w w:val="105"/>
          <w:sz w:val="19"/>
        </w:rPr>
        <w:t>Đơn giá trên chưa kể thuế</w:t>
      </w:r>
      <w:r>
        <w:rPr>
          <w:b/>
          <w:spacing w:val="-10"/>
          <w:w w:val="105"/>
          <w:sz w:val="19"/>
        </w:rPr>
        <w:t xml:space="preserve"> </w:t>
      </w:r>
      <w:r>
        <w:rPr>
          <w:b/>
          <w:w w:val="105"/>
          <w:sz w:val="19"/>
        </w:rPr>
        <w:t>GTGT</w:t>
      </w:r>
    </w:p>
    <w:p w14:paraId="2B3CB823" w14:textId="77777777" w:rsidR="00AB427F" w:rsidRDefault="00AB427F">
      <w:pPr>
        <w:rPr>
          <w:b/>
          <w:w w:val="105"/>
          <w:sz w:val="19"/>
        </w:rPr>
      </w:pPr>
      <w:r>
        <w:rPr>
          <w:b/>
          <w:w w:val="105"/>
          <w:sz w:val="19"/>
        </w:rPr>
        <w:br w:type="page"/>
      </w:r>
    </w:p>
    <w:p w14:paraId="4E07E8F0" w14:textId="77777777" w:rsidR="008E5B45" w:rsidRDefault="00C05BC9">
      <w:pPr>
        <w:spacing w:before="66"/>
        <w:ind w:left="100"/>
        <w:rPr>
          <w:b/>
          <w:sz w:val="19"/>
        </w:rPr>
      </w:pPr>
      <w:r>
        <w:rPr>
          <w:b/>
          <w:w w:val="105"/>
          <w:sz w:val="19"/>
          <w:u w:val="single"/>
        </w:rPr>
        <w:lastRenderedPageBreak/>
        <w:t>ĐIỀU V</w:t>
      </w:r>
      <w:r>
        <w:rPr>
          <w:b/>
          <w:w w:val="105"/>
          <w:sz w:val="19"/>
        </w:rPr>
        <w:t>: ĐIỀU KIỆN VỀ CHẤT LƯỢNG HOẠT ĐỘNG CỦA MÁY</w:t>
      </w:r>
    </w:p>
    <w:p w14:paraId="20802B9C" w14:textId="77777777" w:rsidR="008E5B45" w:rsidRDefault="00C05BC9" w:rsidP="00EE49FC">
      <w:pPr>
        <w:spacing w:before="43"/>
        <w:ind w:left="442"/>
        <w:jc w:val="both"/>
        <w:rPr>
          <w:b/>
          <w:sz w:val="19"/>
        </w:rPr>
      </w:pPr>
      <w:r>
        <w:rPr>
          <w:b/>
          <w:w w:val="105"/>
          <w:sz w:val="19"/>
        </w:rPr>
        <w:t>Bên A:</w:t>
      </w:r>
    </w:p>
    <w:p w14:paraId="1051F342" w14:textId="5EDF755A" w:rsidR="008E5B45" w:rsidRDefault="00C05BC9" w:rsidP="00AB427F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spacing w:before="32"/>
        <w:jc w:val="both"/>
      </w:pPr>
      <w:r w:rsidRPr="00175439">
        <w:rPr>
          <w:w w:val="105"/>
          <w:sz w:val="19"/>
        </w:rPr>
        <w:t>Có</w:t>
      </w:r>
      <w:r w:rsidRPr="00175439">
        <w:rPr>
          <w:spacing w:val="-3"/>
          <w:w w:val="105"/>
          <w:sz w:val="19"/>
        </w:rPr>
        <w:t xml:space="preserve"> </w:t>
      </w:r>
      <w:r w:rsidRPr="00175439">
        <w:rPr>
          <w:w w:val="105"/>
          <w:sz w:val="19"/>
        </w:rPr>
        <w:t>trách</w:t>
      </w:r>
      <w:r w:rsidRPr="00175439">
        <w:rPr>
          <w:spacing w:val="-2"/>
          <w:w w:val="105"/>
          <w:sz w:val="19"/>
        </w:rPr>
        <w:t xml:space="preserve"> </w:t>
      </w:r>
      <w:r w:rsidRPr="00175439">
        <w:rPr>
          <w:w w:val="105"/>
          <w:sz w:val="19"/>
        </w:rPr>
        <w:t>nhiệm</w:t>
      </w:r>
      <w:r w:rsidRPr="00175439">
        <w:rPr>
          <w:spacing w:val="-3"/>
          <w:w w:val="105"/>
          <w:sz w:val="19"/>
        </w:rPr>
        <w:t xml:space="preserve"> </w:t>
      </w:r>
      <w:r w:rsidRPr="00175439">
        <w:rPr>
          <w:w w:val="105"/>
          <w:sz w:val="19"/>
        </w:rPr>
        <w:t>đảm</w:t>
      </w:r>
      <w:r w:rsidRPr="00175439">
        <w:rPr>
          <w:spacing w:val="-2"/>
          <w:w w:val="105"/>
          <w:sz w:val="19"/>
        </w:rPr>
        <w:t xml:space="preserve"> </w:t>
      </w:r>
      <w:r w:rsidRPr="00175439">
        <w:rPr>
          <w:w w:val="105"/>
          <w:sz w:val="19"/>
        </w:rPr>
        <w:t>bảo</w:t>
      </w:r>
      <w:r w:rsidRPr="00175439">
        <w:rPr>
          <w:spacing w:val="-2"/>
          <w:w w:val="105"/>
          <w:sz w:val="19"/>
        </w:rPr>
        <w:t xml:space="preserve"> </w:t>
      </w:r>
      <w:r w:rsidRPr="00175439">
        <w:rPr>
          <w:w w:val="105"/>
          <w:sz w:val="19"/>
        </w:rPr>
        <w:t>cho</w:t>
      </w:r>
      <w:r w:rsidRPr="00175439">
        <w:rPr>
          <w:spacing w:val="-3"/>
          <w:w w:val="105"/>
          <w:sz w:val="19"/>
        </w:rPr>
        <w:t xml:space="preserve"> </w:t>
      </w:r>
      <w:r w:rsidRPr="00175439">
        <w:rPr>
          <w:w w:val="105"/>
          <w:sz w:val="19"/>
        </w:rPr>
        <w:t>máy</w:t>
      </w:r>
      <w:r w:rsidRPr="00175439">
        <w:rPr>
          <w:spacing w:val="-2"/>
          <w:w w:val="105"/>
          <w:sz w:val="19"/>
        </w:rPr>
        <w:t xml:space="preserve"> </w:t>
      </w:r>
      <w:r w:rsidRPr="00175439">
        <w:rPr>
          <w:w w:val="105"/>
          <w:sz w:val="19"/>
        </w:rPr>
        <w:t>luôn</w:t>
      </w:r>
      <w:r w:rsidRPr="00175439">
        <w:rPr>
          <w:spacing w:val="-2"/>
          <w:w w:val="105"/>
          <w:sz w:val="19"/>
        </w:rPr>
        <w:t xml:space="preserve"> </w:t>
      </w:r>
      <w:r w:rsidRPr="00175439">
        <w:rPr>
          <w:w w:val="105"/>
          <w:sz w:val="19"/>
        </w:rPr>
        <w:t>luôn</w:t>
      </w:r>
      <w:r w:rsidRPr="00175439">
        <w:rPr>
          <w:spacing w:val="-3"/>
          <w:w w:val="105"/>
          <w:sz w:val="19"/>
        </w:rPr>
        <w:t xml:space="preserve"> </w:t>
      </w:r>
      <w:r w:rsidRPr="00175439">
        <w:rPr>
          <w:w w:val="105"/>
          <w:sz w:val="19"/>
        </w:rPr>
        <w:t>hoạt</w:t>
      </w:r>
      <w:r w:rsidRPr="00175439">
        <w:rPr>
          <w:spacing w:val="-2"/>
          <w:w w:val="105"/>
          <w:sz w:val="19"/>
        </w:rPr>
        <w:t xml:space="preserve"> </w:t>
      </w:r>
      <w:r w:rsidRPr="00175439">
        <w:rPr>
          <w:w w:val="105"/>
          <w:sz w:val="19"/>
        </w:rPr>
        <w:t>động</w:t>
      </w:r>
      <w:r w:rsidRPr="00175439">
        <w:rPr>
          <w:spacing w:val="-2"/>
          <w:w w:val="105"/>
          <w:sz w:val="19"/>
        </w:rPr>
        <w:t xml:space="preserve"> </w:t>
      </w:r>
      <w:r w:rsidRPr="00175439">
        <w:rPr>
          <w:w w:val="105"/>
          <w:sz w:val="19"/>
        </w:rPr>
        <w:t>trong</w:t>
      </w:r>
      <w:r w:rsidRPr="00175439">
        <w:rPr>
          <w:spacing w:val="-3"/>
          <w:w w:val="105"/>
          <w:sz w:val="19"/>
        </w:rPr>
        <w:t xml:space="preserve"> </w:t>
      </w:r>
      <w:r w:rsidRPr="00175439">
        <w:rPr>
          <w:w w:val="105"/>
          <w:sz w:val="19"/>
        </w:rPr>
        <w:t>tình</w:t>
      </w:r>
      <w:r w:rsidRPr="00175439">
        <w:rPr>
          <w:spacing w:val="-2"/>
          <w:w w:val="105"/>
          <w:sz w:val="19"/>
        </w:rPr>
        <w:t xml:space="preserve"> </w:t>
      </w:r>
      <w:r w:rsidRPr="00175439">
        <w:rPr>
          <w:w w:val="105"/>
          <w:sz w:val="19"/>
        </w:rPr>
        <w:t>trạng</w:t>
      </w:r>
      <w:r w:rsidRPr="00175439">
        <w:rPr>
          <w:spacing w:val="-2"/>
          <w:w w:val="105"/>
          <w:sz w:val="19"/>
        </w:rPr>
        <w:t xml:space="preserve"> </w:t>
      </w:r>
      <w:r w:rsidRPr="00175439">
        <w:rPr>
          <w:w w:val="105"/>
          <w:sz w:val="19"/>
        </w:rPr>
        <w:t>tốt.</w:t>
      </w:r>
      <w:r w:rsidR="00175439">
        <w:rPr>
          <w:w w:val="105"/>
          <w:sz w:val="19"/>
          <w:lang w:val="en-US"/>
        </w:rPr>
        <w:t xml:space="preserve"> </w:t>
      </w:r>
      <w:r w:rsidRPr="00175439">
        <w:rPr>
          <w:w w:val="105"/>
          <w:sz w:val="19"/>
        </w:rPr>
        <w:t>Khi có sự cố kỹ thuật phát sinh, kỹ thuật viên Bên A sẽ tiến hành sửa chữa cân chỉnh để nhanh chóng đưa thiết bị trở lại hoạt động</w:t>
      </w:r>
      <w:r w:rsidRPr="00175439">
        <w:rPr>
          <w:w w:val="105"/>
        </w:rPr>
        <w:t>.</w:t>
      </w:r>
    </w:p>
    <w:p w14:paraId="32EDE319" w14:textId="77777777" w:rsidR="008E5B45" w:rsidRDefault="00C05BC9" w:rsidP="00EE49FC">
      <w:pPr>
        <w:pStyle w:val="ListParagraph"/>
        <w:numPr>
          <w:ilvl w:val="0"/>
          <w:numId w:val="8"/>
        </w:numPr>
        <w:tabs>
          <w:tab w:val="left" w:pos="851"/>
          <w:tab w:val="left" w:pos="852"/>
        </w:tabs>
        <w:spacing w:before="31"/>
        <w:jc w:val="both"/>
        <w:rPr>
          <w:sz w:val="19"/>
        </w:rPr>
      </w:pPr>
      <w:r>
        <w:rPr>
          <w:w w:val="105"/>
          <w:sz w:val="19"/>
        </w:rPr>
        <w:t>Cung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cấp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miễn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phí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các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dịch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vụ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bảo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trì,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sửa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chữa,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vật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tư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thay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thế,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mực,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(trừ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giấy).</w:t>
      </w:r>
    </w:p>
    <w:p w14:paraId="6B2E11CB" w14:textId="77777777" w:rsidR="008E5B45" w:rsidRDefault="00C05BC9" w:rsidP="00EE49FC">
      <w:pPr>
        <w:pStyle w:val="Heading2"/>
        <w:spacing w:before="66"/>
        <w:ind w:left="442"/>
        <w:jc w:val="both"/>
      </w:pPr>
      <w:r>
        <w:rPr>
          <w:w w:val="105"/>
        </w:rPr>
        <w:t>Bên B:</w:t>
      </w:r>
    </w:p>
    <w:p w14:paraId="616D7F2C" w14:textId="17138D53" w:rsidR="008E5B45" w:rsidRDefault="00C05BC9" w:rsidP="00EE49FC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spacing w:before="32"/>
        <w:jc w:val="both"/>
        <w:rPr>
          <w:b/>
          <w:sz w:val="19"/>
        </w:rPr>
      </w:pPr>
      <w:r>
        <w:rPr>
          <w:w w:val="105"/>
          <w:sz w:val="19"/>
        </w:rPr>
        <w:t>Bảo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đảm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sử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dụng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máy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đúng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công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suất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qui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định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của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nhà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sản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xuất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:</w:t>
      </w:r>
      <w:r>
        <w:rPr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Tối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đa</w:t>
      </w:r>
      <w:r>
        <w:rPr>
          <w:b/>
          <w:spacing w:val="-4"/>
          <w:w w:val="105"/>
          <w:sz w:val="19"/>
        </w:rPr>
        <w:t xml:space="preserve"> </w:t>
      </w:r>
      <w:r w:rsidR="00FB4877">
        <w:rPr>
          <w:b/>
          <w:w w:val="105"/>
          <w:sz w:val="19"/>
          <w:lang w:val="en-US"/>
        </w:rPr>
        <w:t>….</w:t>
      </w:r>
      <w:proofErr w:type="spellStart"/>
      <w:r w:rsidR="00CF6CDD">
        <w:rPr>
          <w:b/>
          <w:w w:val="105"/>
          <w:sz w:val="19"/>
          <w:lang w:val="en-US"/>
        </w:rPr>
        <w:t>bản</w:t>
      </w:r>
      <w:proofErr w:type="spellEnd"/>
      <w:r w:rsidR="00CF6CDD">
        <w:rPr>
          <w:b/>
          <w:w w:val="105"/>
          <w:sz w:val="19"/>
          <w:lang w:val="en-US"/>
        </w:rPr>
        <w:t xml:space="preserve"> in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/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01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tháng.</w:t>
      </w:r>
    </w:p>
    <w:p w14:paraId="6C7EA026" w14:textId="77777777" w:rsidR="008E5B45" w:rsidRDefault="00C05BC9" w:rsidP="00EE49FC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spacing w:before="10"/>
        <w:jc w:val="both"/>
        <w:rPr>
          <w:sz w:val="19"/>
        </w:rPr>
      </w:pPr>
      <w:r>
        <w:rPr>
          <w:w w:val="105"/>
          <w:sz w:val="19"/>
        </w:rPr>
        <w:t>Sử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dụng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máy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đúng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thao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tác,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dùng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giấy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đúng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tiêu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chuẩn,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tránh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vật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lạ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rơi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vào</w:t>
      </w:r>
      <w:r>
        <w:rPr>
          <w:spacing w:val="-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máy.</w:t>
      </w:r>
    </w:p>
    <w:p w14:paraId="50D2B47C" w14:textId="77777777" w:rsidR="008E5B45" w:rsidRDefault="00C05BC9" w:rsidP="00EE49FC">
      <w:pPr>
        <w:pStyle w:val="ListParagraph"/>
        <w:numPr>
          <w:ilvl w:val="0"/>
          <w:numId w:val="7"/>
        </w:numPr>
        <w:tabs>
          <w:tab w:val="left" w:pos="851"/>
          <w:tab w:val="left" w:pos="852"/>
        </w:tabs>
        <w:spacing w:before="66"/>
        <w:jc w:val="both"/>
        <w:rPr>
          <w:sz w:val="19"/>
        </w:rPr>
      </w:pPr>
      <w:r>
        <w:rPr>
          <w:w w:val="105"/>
          <w:sz w:val="19"/>
        </w:rPr>
        <w:t>Không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tự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ý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sửa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chữa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hoặc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nhờ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nhân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viên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kỹ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thuật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không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phải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của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Bên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sửa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chữa.</w:t>
      </w:r>
    </w:p>
    <w:p w14:paraId="3E62DB6E" w14:textId="77777777" w:rsidR="008E5B45" w:rsidRDefault="00C05BC9" w:rsidP="00EE49FC">
      <w:pPr>
        <w:pStyle w:val="Heading2"/>
        <w:spacing w:before="89"/>
        <w:jc w:val="both"/>
      </w:pPr>
      <w:r>
        <w:rPr>
          <w:w w:val="105"/>
          <w:u w:val="single"/>
        </w:rPr>
        <w:t>ĐIỀU VI</w:t>
      </w:r>
      <w:r>
        <w:rPr>
          <w:w w:val="105"/>
        </w:rPr>
        <w:t>: ĐIỀU KHOẢN VỀ THAY THẾ VẬT TƯ VÀ TIỀN CÔNG SỬA CHỮA</w:t>
      </w:r>
    </w:p>
    <w:p w14:paraId="28D5DFA4" w14:textId="15901473" w:rsidR="008E5B45" w:rsidRPr="00D7586F" w:rsidRDefault="00C05BC9" w:rsidP="00D7586F">
      <w:pPr>
        <w:spacing w:before="32"/>
        <w:ind w:left="442"/>
        <w:jc w:val="both"/>
        <w:rPr>
          <w:b/>
          <w:sz w:val="15"/>
          <w:szCs w:val="18"/>
        </w:rPr>
      </w:pPr>
      <w:r>
        <w:rPr>
          <w:b/>
          <w:w w:val="105"/>
          <w:sz w:val="19"/>
        </w:rPr>
        <w:t>Bên B:</w:t>
      </w:r>
      <w:r w:rsidR="00D7586F">
        <w:rPr>
          <w:b/>
          <w:w w:val="105"/>
          <w:sz w:val="19"/>
          <w:lang w:val="en-US"/>
        </w:rPr>
        <w:t xml:space="preserve"> </w:t>
      </w:r>
      <w:r w:rsidRPr="00D7586F">
        <w:rPr>
          <w:w w:val="105"/>
          <w:sz w:val="19"/>
          <w:szCs w:val="19"/>
        </w:rPr>
        <w:t>Thanh toán cho Bên A chi phí sửa chữa và vật tư thay thế trong các trường hợp hư hỏng gây ra bởi</w:t>
      </w:r>
      <w:r w:rsidRPr="00D7586F">
        <w:rPr>
          <w:w w:val="105"/>
          <w:sz w:val="18"/>
          <w:szCs w:val="18"/>
        </w:rPr>
        <w:t>:</w:t>
      </w:r>
    </w:p>
    <w:p w14:paraId="2FF1693A" w14:textId="77777777" w:rsidR="008E5B45" w:rsidRDefault="00C05BC9" w:rsidP="00EE49FC">
      <w:pPr>
        <w:pStyle w:val="ListParagraph"/>
        <w:numPr>
          <w:ilvl w:val="1"/>
          <w:numId w:val="7"/>
        </w:numPr>
        <w:tabs>
          <w:tab w:val="left" w:pos="851"/>
          <w:tab w:val="left" w:pos="852"/>
        </w:tabs>
        <w:jc w:val="both"/>
        <w:rPr>
          <w:sz w:val="19"/>
        </w:rPr>
      </w:pPr>
      <w:r>
        <w:rPr>
          <w:w w:val="105"/>
          <w:sz w:val="19"/>
        </w:rPr>
        <w:t>Nguời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sử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dụng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(gây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ra)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hoặc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kỹ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thuật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viên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không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phải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của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Bên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sửa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chữa.</w:t>
      </w:r>
    </w:p>
    <w:p w14:paraId="5B5E96F5" w14:textId="77777777" w:rsidR="008E5B45" w:rsidRDefault="00C05BC9" w:rsidP="00EE49FC">
      <w:pPr>
        <w:pStyle w:val="ListParagraph"/>
        <w:numPr>
          <w:ilvl w:val="1"/>
          <w:numId w:val="7"/>
        </w:numPr>
        <w:tabs>
          <w:tab w:val="left" w:pos="851"/>
          <w:tab w:val="left" w:pos="852"/>
        </w:tabs>
        <w:spacing w:before="55"/>
        <w:ind w:hanging="425"/>
        <w:jc w:val="both"/>
        <w:rPr>
          <w:sz w:val="19"/>
        </w:rPr>
      </w:pPr>
      <w:r>
        <w:rPr>
          <w:w w:val="105"/>
          <w:sz w:val="19"/>
        </w:rPr>
        <w:t>Nguồn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điện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không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ổn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định,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hỏa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hoạn,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sét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đánh,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ngập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lụt,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cháy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nổ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và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các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loại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thiên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tai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khác.</w:t>
      </w:r>
    </w:p>
    <w:p w14:paraId="56D21A61" w14:textId="4D436DF1" w:rsidR="008E5B45" w:rsidRDefault="00C05BC9" w:rsidP="00EE49FC">
      <w:pPr>
        <w:pStyle w:val="ListParagraph"/>
        <w:numPr>
          <w:ilvl w:val="1"/>
          <w:numId w:val="7"/>
        </w:numPr>
        <w:tabs>
          <w:tab w:val="left" w:pos="851"/>
          <w:tab w:val="left" w:pos="852"/>
        </w:tabs>
        <w:spacing w:before="66"/>
        <w:jc w:val="both"/>
        <w:rPr>
          <w:sz w:val="19"/>
        </w:rPr>
      </w:pPr>
      <w:r>
        <w:rPr>
          <w:w w:val="105"/>
          <w:sz w:val="19"/>
        </w:rPr>
        <w:t xml:space="preserve">Vật lạ (kim bấm, kẹp </w:t>
      </w:r>
      <w:r>
        <w:rPr>
          <w:spacing w:val="-3"/>
          <w:w w:val="105"/>
          <w:sz w:val="19"/>
        </w:rPr>
        <w:t xml:space="preserve">giấy, </w:t>
      </w:r>
      <w:r>
        <w:rPr>
          <w:w w:val="105"/>
          <w:sz w:val="19"/>
        </w:rPr>
        <w:t>côn trùng, chất lỏng,..) rơi vào</w:t>
      </w:r>
      <w:r>
        <w:rPr>
          <w:spacing w:val="-21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máy</w:t>
      </w:r>
      <w:r w:rsidR="00B875DC">
        <w:rPr>
          <w:spacing w:val="-4"/>
          <w:w w:val="105"/>
          <w:sz w:val="19"/>
          <w:lang w:val="en-US"/>
        </w:rPr>
        <w:t>.</w:t>
      </w:r>
    </w:p>
    <w:p w14:paraId="554AF239" w14:textId="77777777" w:rsidR="008E5B45" w:rsidRDefault="00C05BC9" w:rsidP="00EE49FC">
      <w:pPr>
        <w:pStyle w:val="Heading2"/>
        <w:spacing w:before="66"/>
        <w:ind w:left="442"/>
        <w:jc w:val="both"/>
      </w:pPr>
      <w:r>
        <w:rPr>
          <w:w w:val="105"/>
        </w:rPr>
        <w:t>Bên A:</w:t>
      </w:r>
    </w:p>
    <w:p w14:paraId="373B5FA1" w14:textId="77777777" w:rsidR="008E5B45" w:rsidRDefault="00C05BC9" w:rsidP="00EE49FC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spacing w:before="32"/>
        <w:jc w:val="both"/>
        <w:rPr>
          <w:sz w:val="19"/>
        </w:rPr>
      </w:pPr>
      <w:r>
        <w:rPr>
          <w:w w:val="105"/>
          <w:sz w:val="19"/>
        </w:rPr>
        <w:t>Giám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định,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gởi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báo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giá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tiền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công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sửa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chữa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và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giá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ưu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đãi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vật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tư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cần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thay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thế.</w:t>
      </w:r>
    </w:p>
    <w:p w14:paraId="7BD0850B" w14:textId="77777777" w:rsidR="008E5B45" w:rsidRDefault="00C05BC9" w:rsidP="00EE49FC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spacing w:before="66"/>
        <w:ind w:hanging="425"/>
        <w:jc w:val="both"/>
        <w:rPr>
          <w:sz w:val="19"/>
        </w:rPr>
      </w:pPr>
      <w:r>
        <w:rPr>
          <w:w w:val="105"/>
          <w:sz w:val="19"/>
        </w:rPr>
        <w:t>Thay thế vật tư do công ty LBM cung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cấp.</w:t>
      </w:r>
    </w:p>
    <w:p w14:paraId="098CE3DF" w14:textId="77777777" w:rsidR="008E5B45" w:rsidRDefault="00C05BC9" w:rsidP="00EE49FC">
      <w:pPr>
        <w:pStyle w:val="Heading2"/>
        <w:spacing w:before="77"/>
        <w:jc w:val="both"/>
      </w:pPr>
      <w:r>
        <w:rPr>
          <w:w w:val="105"/>
          <w:u w:val="single"/>
        </w:rPr>
        <w:t>ĐIỀU VII</w:t>
      </w:r>
      <w:r>
        <w:rPr>
          <w:w w:val="105"/>
        </w:rPr>
        <w:t>: ĐIỀU KIỆN ĐÁP ỨNG TRONG SỬA CHỮA VÀ BẢO TRÌ</w:t>
      </w:r>
    </w:p>
    <w:p w14:paraId="331C72FF" w14:textId="0DCE196F" w:rsidR="008E5B45" w:rsidRPr="00201412" w:rsidRDefault="00C05BC9" w:rsidP="00201412">
      <w:pPr>
        <w:spacing w:before="43"/>
        <w:ind w:left="442"/>
        <w:jc w:val="both"/>
        <w:rPr>
          <w:b/>
          <w:sz w:val="19"/>
        </w:rPr>
      </w:pPr>
      <w:r>
        <w:rPr>
          <w:b/>
          <w:w w:val="105"/>
          <w:sz w:val="19"/>
        </w:rPr>
        <w:t>Bên B:</w:t>
      </w:r>
      <w:r w:rsidR="00201412">
        <w:rPr>
          <w:b/>
          <w:sz w:val="19"/>
          <w:lang w:val="en-US"/>
        </w:rPr>
        <w:t xml:space="preserve"> </w:t>
      </w:r>
      <w:r w:rsidRPr="00201412">
        <w:rPr>
          <w:w w:val="105"/>
          <w:sz w:val="19"/>
        </w:rPr>
        <w:t>Có</w:t>
      </w:r>
      <w:r w:rsidRPr="00201412">
        <w:rPr>
          <w:spacing w:val="-3"/>
          <w:w w:val="105"/>
          <w:sz w:val="19"/>
        </w:rPr>
        <w:t xml:space="preserve"> </w:t>
      </w:r>
      <w:r w:rsidRPr="00201412">
        <w:rPr>
          <w:w w:val="105"/>
          <w:sz w:val="19"/>
        </w:rPr>
        <w:t>trách</w:t>
      </w:r>
      <w:r w:rsidRPr="00201412">
        <w:rPr>
          <w:spacing w:val="-3"/>
          <w:w w:val="105"/>
          <w:sz w:val="19"/>
        </w:rPr>
        <w:t xml:space="preserve"> </w:t>
      </w:r>
      <w:r w:rsidRPr="00201412">
        <w:rPr>
          <w:w w:val="105"/>
          <w:sz w:val="19"/>
        </w:rPr>
        <w:t>nhiệm</w:t>
      </w:r>
      <w:r w:rsidRPr="00201412">
        <w:rPr>
          <w:spacing w:val="-2"/>
          <w:w w:val="105"/>
          <w:sz w:val="19"/>
        </w:rPr>
        <w:t xml:space="preserve"> </w:t>
      </w:r>
      <w:r w:rsidRPr="00201412">
        <w:rPr>
          <w:w w:val="105"/>
          <w:sz w:val="19"/>
        </w:rPr>
        <w:t>thông</w:t>
      </w:r>
      <w:r w:rsidRPr="00201412">
        <w:rPr>
          <w:spacing w:val="-3"/>
          <w:w w:val="105"/>
          <w:sz w:val="19"/>
        </w:rPr>
        <w:t xml:space="preserve"> </w:t>
      </w:r>
      <w:r w:rsidRPr="00201412">
        <w:rPr>
          <w:w w:val="105"/>
          <w:sz w:val="19"/>
        </w:rPr>
        <w:t>báo</w:t>
      </w:r>
      <w:r w:rsidRPr="00201412">
        <w:rPr>
          <w:spacing w:val="-3"/>
          <w:w w:val="105"/>
          <w:sz w:val="19"/>
        </w:rPr>
        <w:t xml:space="preserve"> </w:t>
      </w:r>
      <w:r w:rsidRPr="00201412">
        <w:rPr>
          <w:w w:val="105"/>
          <w:sz w:val="19"/>
        </w:rPr>
        <w:t>rõ</w:t>
      </w:r>
      <w:r w:rsidRPr="00201412">
        <w:rPr>
          <w:spacing w:val="-2"/>
          <w:w w:val="105"/>
          <w:sz w:val="19"/>
        </w:rPr>
        <w:t xml:space="preserve"> </w:t>
      </w:r>
      <w:r w:rsidRPr="00201412">
        <w:rPr>
          <w:w w:val="105"/>
          <w:sz w:val="19"/>
        </w:rPr>
        <w:t>ràng</w:t>
      </w:r>
      <w:r w:rsidRPr="00201412">
        <w:rPr>
          <w:spacing w:val="-3"/>
          <w:w w:val="105"/>
          <w:sz w:val="19"/>
        </w:rPr>
        <w:t xml:space="preserve"> </w:t>
      </w:r>
      <w:r w:rsidRPr="00201412">
        <w:rPr>
          <w:w w:val="105"/>
          <w:sz w:val="19"/>
        </w:rPr>
        <w:t>các</w:t>
      </w:r>
      <w:r w:rsidRPr="00201412">
        <w:rPr>
          <w:spacing w:val="-3"/>
          <w:w w:val="105"/>
          <w:sz w:val="19"/>
        </w:rPr>
        <w:t xml:space="preserve"> </w:t>
      </w:r>
      <w:r w:rsidRPr="00201412">
        <w:rPr>
          <w:w w:val="105"/>
          <w:sz w:val="19"/>
        </w:rPr>
        <w:t>sự</w:t>
      </w:r>
      <w:r w:rsidRPr="00201412">
        <w:rPr>
          <w:spacing w:val="-2"/>
          <w:w w:val="105"/>
          <w:sz w:val="19"/>
        </w:rPr>
        <w:t xml:space="preserve"> </w:t>
      </w:r>
      <w:r w:rsidRPr="00201412">
        <w:rPr>
          <w:w w:val="105"/>
          <w:sz w:val="19"/>
        </w:rPr>
        <w:t>cố</w:t>
      </w:r>
      <w:r w:rsidRPr="00201412">
        <w:rPr>
          <w:spacing w:val="-3"/>
          <w:w w:val="105"/>
          <w:sz w:val="19"/>
        </w:rPr>
        <w:t xml:space="preserve"> </w:t>
      </w:r>
      <w:r w:rsidRPr="00201412">
        <w:rPr>
          <w:w w:val="105"/>
          <w:sz w:val="19"/>
        </w:rPr>
        <w:t>hư</w:t>
      </w:r>
      <w:r w:rsidRPr="00201412">
        <w:rPr>
          <w:spacing w:val="-3"/>
          <w:w w:val="105"/>
          <w:sz w:val="19"/>
        </w:rPr>
        <w:t xml:space="preserve"> </w:t>
      </w:r>
      <w:r w:rsidRPr="00201412">
        <w:rPr>
          <w:w w:val="105"/>
          <w:sz w:val="19"/>
        </w:rPr>
        <w:t>hỏng</w:t>
      </w:r>
      <w:r w:rsidRPr="00201412">
        <w:rPr>
          <w:spacing w:val="-2"/>
          <w:w w:val="105"/>
          <w:sz w:val="19"/>
        </w:rPr>
        <w:t xml:space="preserve"> </w:t>
      </w:r>
      <w:r w:rsidRPr="00201412">
        <w:rPr>
          <w:w w:val="105"/>
          <w:sz w:val="19"/>
        </w:rPr>
        <w:t>cho</w:t>
      </w:r>
      <w:r w:rsidRPr="00201412">
        <w:rPr>
          <w:spacing w:val="-3"/>
          <w:w w:val="105"/>
          <w:sz w:val="19"/>
        </w:rPr>
        <w:t xml:space="preserve"> </w:t>
      </w:r>
      <w:r w:rsidRPr="00201412">
        <w:rPr>
          <w:w w:val="105"/>
          <w:sz w:val="19"/>
        </w:rPr>
        <w:t>Bên</w:t>
      </w:r>
      <w:r w:rsidRPr="00201412">
        <w:rPr>
          <w:spacing w:val="-13"/>
          <w:w w:val="105"/>
          <w:sz w:val="19"/>
        </w:rPr>
        <w:t xml:space="preserve"> </w:t>
      </w:r>
      <w:r w:rsidRPr="00201412">
        <w:rPr>
          <w:w w:val="105"/>
          <w:sz w:val="19"/>
        </w:rPr>
        <w:t>A</w:t>
      </w:r>
      <w:r w:rsidRPr="00201412">
        <w:rPr>
          <w:spacing w:val="-14"/>
          <w:w w:val="105"/>
          <w:sz w:val="19"/>
        </w:rPr>
        <w:t xml:space="preserve"> </w:t>
      </w:r>
      <w:r w:rsidR="005C5E3F" w:rsidRPr="00201412">
        <w:rPr>
          <w:spacing w:val="-14"/>
          <w:w w:val="105"/>
          <w:sz w:val="19"/>
          <w:lang w:val="en-US"/>
        </w:rPr>
        <w:t>qua</w:t>
      </w:r>
      <w:r w:rsidRPr="00201412">
        <w:rPr>
          <w:spacing w:val="-2"/>
          <w:w w:val="105"/>
          <w:sz w:val="19"/>
        </w:rPr>
        <w:t xml:space="preserve"> </w:t>
      </w:r>
      <w:r w:rsidRPr="00201412">
        <w:rPr>
          <w:w w:val="105"/>
          <w:sz w:val="19"/>
        </w:rPr>
        <w:t>số</w:t>
      </w:r>
      <w:r w:rsidRPr="00201412">
        <w:rPr>
          <w:spacing w:val="-3"/>
          <w:w w:val="105"/>
          <w:sz w:val="19"/>
        </w:rPr>
        <w:t xml:space="preserve"> </w:t>
      </w:r>
      <w:r w:rsidRPr="00201412">
        <w:rPr>
          <w:b/>
          <w:w w:val="105"/>
          <w:sz w:val="19"/>
        </w:rPr>
        <w:t>1900558809</w:t>
      </w:r>
    </w:p>
    <w:p w14:paraId="0EC51C27" w14:textId="65F4858F" w:rsidR="004E75E9" w:rsidRDefault="004E75E9" w:rsidP="00EE49FC">
      <w:pPr>
        <w:pStyle w:val="Heading2"/>
        <w:spacing w:before="1"/>
        <w:ind w:left="442"/>
        <w:jc w:val="both"/>
      </w:pPr>
      <w:r>
        <w:rPr>
          <w:w w:val="105"/>
        </w:rPr>
        <w:t>Bên A:</w:t>
      </w:r>
    </w:p>
    <w:p w14:paraId="3AD5C176" w14:textId="06083852" w:rsidR="004E75E9" w:rsidRDefault="004E75E9" w:rsidP="00EE49FC">
      <w:pPr>
        <w:pStyle w:val="BodyText"/>
        <w:spacing w:before="43" w:line="276" w:lineRule="auto"/>
        <w:ind w:left="738" w:hanging="262"/>
        <w:jc w:val="both"/>
      </w:pPr>
      <w:r>
        <w:rPr>
          <w:w w:val="105"/>
        </w:rPr>
        <w:t xml:space="preserve">1. Thời gian sửa chữa và bảo trì từ </w:t>
      </w:r>
      <w:r>
        <w:rPr>
          <w:b/>
          <w:w w:val="105"/>
        </w:rPr>
        <w:t xml:space="preserve">thứ Hai </w:t>
      </w:r>
      <w:r>
        <w:rPr>
          <w:w w:val="105"/>
        </w:rPr>
        <w:t xml:space="preserve">đến sáng </w:t>
      </w:r>
      <w:r>
        <w:rPr>
          <w:b/>
          <w:w w:val="105"/>
        </w:rPr>
        <w:t xml:space="preserve">thứ Bảy </w:t>
      </w:r>
      <w:r>
        <w:rPr>
          <w:w w:val="105"/>
        </w:rPr>
        <w:t>hàng tuần (Trừ chiều thứ Bảy, Chủ Nhật và ngày Lễ )</w:t>
      </w:r>
    </w:p>
    <w:p w14:paraId="356B95AC" w14:textId="77777777" w:rsidR="004E75E9" w:rsidRDefault="004E75E9" w:rsidP="00EE49FC">
      <w:pPr>
        <w:spacing w:before="32"/>
        <w:ind w:left="476"/>
        <w:jc w:val="both"/>
        <w:rPr>
          <w:b/>
          <w:sz w:val="19"/>
        </w:rPr>
      </w:pPr>
      <w:r>
        <w:rPr>
          <w:w w:val="105"/>
          <w:sz w:val="19"/>
        </w:rPr>
        <w:t xml:space="preserve">2. Sáng từ: </w:t>
      </w:r>
      <w:r>
        <w:rPr>
          <w:b/>
          <w:w w:val="105"/>
          <w:sz w:val="19"/>
        </w:rPr>
        <w:t xml:space="preserve">8:00 </w:t>
      </w:r>
      <w:r>
        <w:rPr>
          <w:w w:val="105"/>
          <w:sz w:val="19"/>
        </w:rPr>
        <w:t xml:space="preserve">đến </w:t>
      </w:r>
      <w:r>
        <w:rPr>
          <w:b/>
          <w:w w:val="105"/>
          <w:sz w:val="19"/>
        </w:rPr>
        <w:t>12:00</w:t>
      </w:r>
      <w:r>
        <w:rPr>
          <w:w w:val="105"/>
          <w:sz w:val="19"/>
        </w:rPr>
        <w:t xml:space="preserve">, chiều từ </w:t>
      </w:r>
      <w:r>
        <w:rPr>
          <w:b/>
          <w:w w:val="105"/>
          <w:sz w:val="19"/>
        </w:rPr>
        <w:t xml:space="preserve">13:00 </w:t>
      </w:r>
      <w:r>
        <w:rPr>
          <w:w w:val="105"/>
          <w:sz w:val="19"/>
        </w:rPr>
        <w:t xml:space="preserve">đến </w:t>
      </w:r>
      <w:r>
        <w:rPr>
          <w:b/>
          <w:w w:val="105"/>
          <w:sz w:val="19"/>
        </w:rPr>
        <w:t>17:00</w:t>
      </w:r>
    </w:p>
    <w:p w14:paraId="7B59BE19" w14:textId="77777777" w:rsidR="004E75E9" w:rsidRDefault="004E75E9" w:rsidP="00EE49FC">
      <w:pPr>
        <w:pStyle w:val="ListParagraph"/>
        <w:numPr>
          <w:ilvl w:val="0"/>
          <w:numId w:val="4"/>
        </w:numPr>
        <w:tabs>
          <w:tab w:val="left" w:pos="739"/>
        </w:tabs>
        <w:spacing w:before="66"/>
        <w:ind w:hanging="263"/>
        <w:jc w:val="both"/>
        <w:rPr>
          <w:sz w:val="19"/>
        </w:rPr>
      </w:pPr>
      <w:r>
        <w:rPr>
          <w:w w:val="105"/>
          <w:sz w:val="19"/>
        </w:rPr>
        <w:t>Thời gian đáp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ứng:</w:t>
      </w:r>
    </w:p>
    <w:p w14:paraId="712930B5" w14:textId="3966BF8D" w:rsidR="0034533F" w:rsidRPr="00993EBA" w:rsidRDefault="004E75E9" w:rsidP="00993EBA">
      <w:pPr>
        <w:pStyle w:val="BodyText"/>
        <w:spacing w:before="55" w:line="288" w:lineRule="auto"/>
        <w:ind w:left="1011" w:right="38"/>
        <w:jc w:val="both"/>
      </w:pPr>
      <w:r>
        <w:rPr>
          <w:w w:val="105"/>
        </w:rPr>
        <w:t>Trong nội thành: 0-2 giờ (không tính thời gian di chuyển) kể từ lúc Bên B báo</w:t>
      </w:r>
      <w:r w:rsidR="00993EBA">
        <w:rPr>
          <w:w w:val="105"/>
          <w:lang w:val="en-US"/>
        </w:rPr>
        <w:t xml:space="preserve"> - </w:t>
      </w:r>
      <w:r w:rsidR="00993EBA">
        <w:rPr>
          <w:w w:val="105"/>
        </w:rPr>
        <w:t>Ngoại thành: Thỏa thuận trong mỗi trường cụ thể.</w:t>
      </w:r>
    </w:p>
    <w:p w14:paraId="5E85C57B" w14:textId="77777777" w:rsidR="004E75E9" w:rsidRDefault="004E75E9" w:rsidP="00EE49FC">
      <w:pPr>
        <w:pStyle w:val="Heading2"/>
        <w:spacing w:before="52"/>
        <w:jc w:val="both"/>
      </w:pPr>
      <w:r>
        <w:rPr>
          <w:w w:val="105"/>
          <w:u w:val="single"/>
        </w:rPr>
        <w:t>ĐIỀU VIII</w:t>
      </w:r>
      <w:r>
        <w:rPr>
          <w:w w:val="105"/>
        </w:rPr>
        <w:t>: PHƯƠNG THỨC VÀ THỜI HẠN THANH TOÁN</w:t>
      </w:r>
    </w:p>
    <w:p w14:paraId="4CF5F612" w14:textId="77777777" w:rsidR="004E75E9" w:rsidDel="005D5A4B" w:rsidRDefault="004E75E9" w:rsidP="004E75E9">
      <w:pPr>
        <w:pStyle w:val="ListParagraph"/>
        <w:numPr>
          <w:ilvl w:val="0"/>
          <w:numId w:val="3"/>
        </w:numPr>
        <w:tabs>
          <w:tab w:val="left" w:pos="640"/>
        </w:tabs>
        <w:spacing w:before="32"/>
        <w:rPr>
          <w:del w:id="3" w:author="HR_02" w:date="2023-02-14T16:42:00Z"/>
          <w:b/>
          <w:sz w:val="19"/>
        </w:rPr>
      </w:pPr>
      <w:r>
        <w:rPr>
          <w:b/>
          <w:w w:val="105"/>
          <w:sz w:val="19"/>
        </w:rPr>
        <w:t>Phương thức thanh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toán:</w:t>
      </w:r>
    </w:p>
    <w:p w14:paraId="12EDEA15" w14:textId="4FF51A86" w:rsidR="004E75E9" w:rsidRPr="005D5A4B" w:rsidRDefault="004E75E9">
      <w:pPr>
        <w:pStyle w:val="ListParagraph"/>
        <w:numPr>
          <w:ilvl w:val="0"/>
          <w:numId w:val="3"/>
        </w:numPr>
        <w:tabs>
          <w:tab w:val="left" w:pos="640"/>
        </w:tabs>
        <w:spacing w:before="32"/>
        <w:rPr>
          <w:sz w:val="19"/>
          <w:rPrChange w:id="4" w:author="HR_02" w:date="2023-02-14T16:42:00Z">
            <w:rPr/>
          </w:rPrChange>
        </w:rPr>
        <w:pPrChange w:id="5" w:author="HR_02" w:date="2023-02-14T16:42:00Z">
          <w:pPr>
            <w:pStyle w:val="ListParagraph"/>
            <w:numPr>
              <w:ilvl w:val="1"/>
              <w:numId w:val="3"/>
            </w:numPr>
            <w:tabs>
              <w:tab w:val="left" w:pos="970"/>
              <w:tab w:val="left" w:pos="3138"/>
              <w:tab w:val="left" w:pos="4344"/>
            </w:tabs>
            <w:ind w:left="969" w:hanging="187"/>
          </w:pPr>
        </w:pPrChange>
      </w:pPr>
      <w:del w:id="6" w:author="HR_02" w:date="2023-02-14T16:42:00Z">
        <w:r w:rsidRPr="005D5A4B" w:rsidDel="005D5A4B">
          <w:rPr>
            <w:w w:val="105"/>
            <w:sz w:val="19"/>
            <w:rPrChange w:id="7" w:author="HR_02" w:date="2023-02-14T16:42:00Z">
              <w:rPr>
                <w:w w:val="105"/>
              </w:rPr>
            </w:rPrChange>
          </w:rPr>
          <w:delText>Phương thức</w:delText>
        </w:r>
        <w:r w:rsidRPr="005D5A4B" w:rsidDel="005D5A4B">
          <w:rPr>
            <w:spacing w:val="-17"/>
            <w:w w:val="105"/>
            <w:sz w:val="19"/>
            <w:rPrChange w:id="8" w:author="HR_02" w:date="2023-02-14T16:42:00Z">
              <w:rPr>
                <w:spacing w:val="-17"/>
                <w:w w:val="105"/>
              </w:rPr>
            </w:rPrChange>
          </w:rPr>
          <w:delText xml:space="preserve"> </w:delText>
        </w:r>
        <w:r w:rsidRPr="005D5A4B" w:rsidDel="005D5A4B">
          <w:rPr>
            <w:w w:val="105"/>
            <w:sz w:val="19"/>
            <w:rPrChange w:id="9" w:author="HR_02" w:date="2023-02-14T16:42:00Z">
              <w:rPr>
                <w:w w:val="105"/>
              </w:rPr>
            </w:rPrChange>
          </w:rPr>
          <w:delText>thanh</w:delText>
        </w:r>
        <w:r w:rsidRPr="005D5A4B" w:rsidDel="005D5A4B">
          <w:rPr>
            <w:spacing w:val="-9"/>
            <w:w w:val="105"/>
            <w:sz w:val="19"/>
            <w:rPrChange w:id="10" w:author="HR_02" w:date="2023-02-14T16:42:00Z">
              <w:rPr>
                <w:spacing w:val="-9"/>
                <w:w w:val="105"/>
              </w:rPr>
            </w:rPrChange>
          </w:rPr>
          <w:delText xml:space="preserve"> </w:delText>
        </w:r>
        <w:r w:rsidRPr="005D5A4B" w:rsidDel="005D5A4B">
          <w:rPr>
            <w:w w:val="105"/>
            <w:sz w:val="19"/>
            <w:rPrChange w:id="11" w:author="HR_02" w:date="2023-02-14T16:42:00Z">
              <w:rPr>
                <w:w w:val="105"/>
              </w:rPr>
            </w:rPrChange>
          </w:rPr>
          <w:delText>toán:</w:delText>
        </w:r>
      </w:del>
      <w:r w:rsidRPr="005D5A4B">
        <w:rPr>
          <w:w w:val="105"/>
          <w:sz w:val="19"/>
          <w:rPrChange w:id="12" w:author="HR_02" w:date="2023-02-14T16:42:00Z">
            <w:rPr>
              <w:w w:val="105"/>
            </w:rPr>
          </w:rPrChange>
        </w:rPr>
        <w:tab/>
      </w:r>
      <w:r>
        <w:rPr>
          <w:noProof/>
          <w:position w:val="-2"/>
        </w:rPr>
        <w:drawing>
          <wp:inline distT="0" distB="0" distL="0" distR="0" wp14:anchorId="27C7FC0E" wp14:editId="3E1D5B7C">
            <wp:extent cx="122826" cy="12282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6" cy="1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A4B">
        <w:rPr>
          <w:sz w:val="19"/>
          <w:rPrChange w:id="13" w:author="HR_02" w:date="2023-02-14T16:42:00Z">
            <w:rPr/>
          </w:rPrChange>
        </w:rPr>
        <w:t xml:space="preserve"> </w:t>
      </w:r>
      <w:r w:rsidRPr="005D5A4B">
        <w:rPr>
          <w:spacing w:val="-1"/>
          <w:sz w:val="19"/>
          <w:rPrChange w:id="14" w:author="HR_02" w:date="2023-02-14T16:42:00Z">
            <w:rPr>
              <w:spacing w:val="-1"/>
            </w:rPr>
          </w:rPrChange>
        </w:rPr>
        <w:t xml:space="preserve"> </w:t>
      </w:r>
      <w:r w:rsidRPr="005D5A4B">
        <w:rPr>
          <w:w w:val="105"/>
          <w:sz w:val="19"/>
          <w:rPrChange w:id="15" w:author="HR_02" w:date="2023-02-14T16:42:00Z">
            <w:rPr>
              <w:w w:val="105"/>
            </w:rPr>
          </w:rPrChange>
        </w:rPr>
        <w:t>Tiền</w:t>
      </w:r>
      <w:r w:rsidRPr="005D5A4B">
        <w:rPr>
          <w:spacing w:val="-16"/>
          <w:w w:val="105"/>
          <w:sz w:val="19"/>
          <w:rPrChange w:id="16" w:author="HR_02" w:date="2023-02-14T16:42:00Z">
            <w:rPr>
              <w:spacing w:val="-16"/>
              <w:w w:val="105"/>
            </w:rPr>
          </w:rPrChange>
        </w:rPr>
        <w:t xml:space="preserve"> </w:t>
      </w:r>
      <w:r w:rsidRPr="005D5A4B">
        <w:rPr>
          <w:w w:val="105"/>
          <w:sz w:val="19"/>
          <w:rPrChange w:id="17" w:author="HR_02" w:date="2023-02-14T16:42:00Z">
            <w:rPr>
              <w:w w:val="105"/>
            </w:rPr>
          </w:rPrChange>
        </w:rPr>
        <w:t>mặt</w:t>
      </w:r>
      <w:r w:rsidRPr="005D5A4B">
        <w:rPr>
          <w:w w:val="105"/>
          <w:sz w:val="19"/>
          <w:rPrChange w:id="18" w:author="HR_02" w:date="2023-02-14T16:42:00Z">
            <w:rPr>
              <w:w w:val="105"/>
            </w:rPr>
          </w:rPrChange>
        </w:rPr>
        <w:tab/>
      </w:r>
      <w:r>
        <w:rPr>
          <w:noProof/>
          <w:position w:val="-2"/>
        </w:rPr>
        <w:drawing>
          <wp:inline distT="0" distB="0" distL="0" distR="0" wp14:anchorId="074B78F2" wp14:editId="756B87AB">
            <wp:extent cx="122826" cy="12282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6" cy="1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A4B">
        <w:rPr>
          <w:sz w:val="19"/>
          <w:rPrChange w:id="19" w:author="HR_02" w:date="2023-02-14T16:42:00Z">
            <w:rPr/>
          </w:rPrChange>
        </w:rPr>
        <w:t xml:space="preserve"> </w:t>
      </w:r>
      <w:r w:rsidRPr="005D5A4B">
        <w:rPr>
          <w:spacing w:val="-4"/>
          <w:sz w:val="19"/>
          <w:rPrChange w:id="20" w:author="HR_02" w:date="2023-02-14T16:42:00Z">
            <w:rPr>
              <w:spacing w:val="-4"/>
            </w:rPr>
          </w:rPrChange>
        </w:rPr>
        <w:t xml:space="preserve"> </w:t>
      </w:r>
      <w:r w:rsidRPr="005D5A4B">
        <w:rPr>
          <w:w w:val="105"/>
          <w:sz w:val="19"/>
          <w:rPrChange w:id="21" w:author="HR_02" w:date="2023-02-14T16:42:00Z">
            <w:rPr>
              <w:w w:val="105"/>
            </w:rPr>
          </w:rPrChange>
        </w:rPr>
        <w:t>Chuyển</w:t>
      </w:r>
      <w:r w:rsidRPr="005D5A4B">
        <w:rPr>
          <w:spacing w:val="-1"/>
          <w:w w:val="105"/>
          <w:sz w:val="19"/>
          <w:rPrChange w:id="22" w:author="HR_02" w:date="2023-02-14T16:42:00Z">
            <w:rPr>
              <w:spacing w:val="-1"/>
              <w:w w:val="105"/>
            </w:rPr>
          </w:rPrChange>
        </w:rPr>
        <w:t xml:space="preserve"> </w:t>
      </w:r>
      <w:r w:rsidRPr="005D5A4B">
        <w:rPr>
          <w:w w:val="105"/>
          <w:sz w:val="19"/>
          <w:rPrChange w:id="23" w:author="HR_02" w:date="2023-02-14T16:42:00Z">
            <w:rPr>
              <w:w w:val="105"/>
            </w:rPr>
          </w:rPrChange>
        </w:rPr>
        <w:t>khoản</w:t>
      </w:r>
    </w:p>
    <w:p w14:paraId="4C39DD6D" w14:textId="6E39E57E" w:rsidR="004E75E9" w:rsidDel="005D5A4B" w:rsidRDefault="004E75E9">
      <w:pPr>
        <w:pStyle w:val="ListParagraph"/>
        <w:numPr>
          <w:ilvl w:val="1"/>
          <w:numId w:val="3"/>
        </w:numPr>
        <w:tabs>
          <w:tab w:val="left" w:pos="991"/>
        </w:tabs>
        <w:spacing w:before="44" w:line="276" w:lineRule="auto"/>
        <w:ind w:left="639" w:right="460" w:firstLine="0"/>
        <w:rPr>
          <w:del w:id="24" w:author="HR_02" w:date="2023-02-14T16:42:00Z"/>
          <w:sz w:val="19"/>
        </w:rPr>
        <w:pPrChange w:id="25" w:author="HR_02" w:date="2023-02-14T16:42:00Z">
          <w:pPr>
            <w:pStyle w:val="ListParagraph"/>
            <w:numPr>
              <w:ilvl w:val="1"/>
              <w:numId w:val="3"/>
            </w:numPr>
            <w:tabs>
              <w:tab w:val="left" w:pos="991"/>
            </w:tabs>
            <w:spacing w:before="44" w:line="276" w:lineRule="auto"/>
            <w:ind w:left="783" w:right="460" w:firstLine="0"/>
          </w:pPr>
        </w:pPrChange>
      </w:pPr>
      <w:del w:id="26" w:author="HR_02" w:date="2023-02-14T16:42:00Z">
        <w:r w:rsidDel="005D5A4B">
          <w:rPr>
            <w:w w:val="105"/>
            <w:sz w:val="19"/>
          </w:rPr>
          <w:delText xml:space="preserve">Bên B sẽ thanh toán cho Bên A bằng phương thức chuyển khoản theo thông tin đơn vị thụ </w:delText>
        </w:r>
        <w:r w:rsidDel="005D5A4B">
          <w:rPr>
            <w:spacing w:val="-3"/>
            <w:w w:val="105"/>
            <w:sz w:val="19"/>
          </w:rPr>
          <w:delText xml:space="preserve">hưởng </w:delText>
        </w:r>
        <w:r w:rsidDel="005D5A4B">
          <w:rPr>
            <w:w w:val="105"/>
            <w:sz w:val="19"/>
          </w:rPr>
          <w:delText>sau:</w:delText>
        </w:r>
      </w:del>
    </w:p>
    <w:p w14:paraId="62F08878" w14:textId="77777777" w:rsidR="004E75E9" w:rsidRDefault="004E75E9">
      <w:pPr>
        <w:pStyle w:val="Heading2"/>
        <w:spacing w:before="9"/>
        <w:ind w:left="639"/>
        <w:pPrChange w:id="27" w:author="HR_02" w:date="2023-02-14T16:42:00Z">
          <w:pPr>
            <w:pStyle w:val="Heading2"/>
            <w:spacing w:before="9"/>
            <w:ind w:left="954"/>
          </w:pPr>
        </w:pPrChange>
      </w:pPr>
      <w:r>
        <w:rPr>
          <w:w w:val="105"/>
        </w:rPr>
        <w:t>Tài khoản nhận thanh toán :</w:t>
      </w:r>
    </w:p>
    <w:p w14:paraId="40B056AF" w14:textId="0C116E00" w:rsidR="004E75E9" w:rsidRDefault="004E75E9">
      <w:pPr>
        <w:spacing w:before="43"/>
        <w:ind w:left="993"/>
        <w:jc w:val="both"/>
        <w:rPr>
          <w:b/>
          <w:sz w:val="19"/>
        </w:rPr>
        <w:pPrChange w:id="28" w:author="HR_02" w:date="2023-02-14T16:42:00Z">
          <w:pPr>
            <w:spacing w:before="43"/>
            <w:ind w:left="1295"/>
            <w:jc w:val="both"/>
          </w:pPr>
        </w:pPrChange>
      </w:pPr>
      <w:r>
        <w:rPr>
          <w:b/>
          <w:w w:val="105"/>
          <w:sz w:val="19"/>
        </w:rPr>
        <w:t>Chủ tài khoản:  CÔNG TY CỔ PHẦN ĐẦU TƯ LBM</w:t>
      </w:r>
    </w:p>
    <w:p w14:paraId="47FA516A" w14:textId="279CBCDB" w:rsidR="004E75E9" w:rsidRPr="00494342" w:rsidRDefault="004E75E9">
      <w:pPr>
        <w:pStyle w:val="BodyText"/>
        <w:spacing w:before="43"/>
        <w:ind w:left="993"/>
        <w:jc w:val="both"/>
        <w:rPr>
          <w:lang w:val="en-US"/>
        </w:rPr>
        <w:pPrChange w:id="29" w:author="HR_02" w:date="2023-02-14T16:42:00Z">
          <w:pPr>
            <w:pStyle w:val="BodyText"/>
            <w:spacing w:before="43"/>
            <w:ind w:left="1295"/>
            <w:jc w:val="both"/>
          </w:pPr>
        </w:pPrChange>
      </w:pPr>
      <w:r>
        <w:rPr>
          <w:w w:val="105"/>
        </w:rPr>
        <w:t xml:space="preserve">Số tài khoản: </w:t>
      </w:r>
      <w:r w:rsidR="00494342">
        <w:rPr>
          <w:w w:val="105"/>
          <w:lang w:val="en-US"/>
        </w:rPr>
        <w:t>……………………</w:t>
      </w:r>
      <w:r w:rsidR="00993EBA">
        <w:rPr>
          <w:w w:val="105"/>
          <w:lang w:val="en-US"/>
        </w:rPr>
        <w:t>………</w:t>
      </w:r>
      <w:r w:rsidR="00494342">
        <w:rPr>
          <w:w w:val="105"/>
          <w:lang w:val="en-US"/>
        </w:rPr>
        <w:t>.</w:t>
      </w:r>
      <w:r w:rsidR="00993EBA">
        <w:rPr>
          <w:w w:val="105"/>
          <w:lang w:val="en-US"/>
        </w:rPr>
        <w:t xml:space="preserve"> </w:t>
      </w:r>
      <w:r w:rsidR="00993EBA">
        <w:rPr>
          <w:w w:val="105"/>
        </w:rPr>
        <w:t xml:space="preserve">Tại Ngân hàng: </w:t>
      </w:r>
      <w:r w:rsidR="00993EBA">
        <w:rPr>
          <w:w w:val="105"/>
          <w:lang w:val="en-US"/>
        </w:rPr>
        <w:t>………………………………………</w:t>
      </w:r>
    </w:p>
    <w:p w14:paraId="778FBB19" w14:textId="77777777" w:rsidR="004E75E9" w:rsidRDefault="004E75E9" w:rsidP="004E75E9">
      <w:pPr>
        <w:pStyle w:val="Heading2"/>
        <w:numPr>
          <w:ilvl w:val="0"/>
          <w:numId w:val="3"/>
        </w:numPr>
        <w:tabs>
          <w:tab w:val="left" w:pos="636"/>
        </w:tabs>
        <w:spacing w:before="44"/>
        <w:ind w:left="635" w:hanging="194"/>
        <w:jc w:val="both"/>
      </w:pPr>
      <w:r>
        <w:rPr>
          <w:w w:val="105"/>
        </w:rPr>
        <w:t>Thời hạn thanh</w:t>
      </w:r>
      <w:r>
        <w:rPr>
          <w:spacing w:val="-5"/>
          <w:w w:val="105"/>
        </w:rPr>
        <w:t xml:space="preserve"> </w:t>
      </w:r>
      <w:r>
        <w:rPr>
          <w:w w:val="105"/>
        </w:rPr>
        <w:t>toán:</w:t>
      </w:r>
    </w:p>
    <w:p w14:paraId="745BD8A6" w14:textId="3D574BAD" w:rsidR="00FB4877" w:rsidRPr="00201412" w:rsidRDefault="006F41EA" w:rsidP="00FB4877">
      <w:pPr>
        <w:pStyle w:val="ListParagraph"/>
        <w:numPr>
          <w:ilvl w:val="1"/>
          <w:numId w:val="3"/>
        </w:numPr>
        <w:tabs>
          <w:tab w:val="left" w:pos="966"/>
          <w:tab w:val="left" w:pos="3138"/>
          <w:tab w:val="left" w:pos="4344"/>
        </w:tabs>
        <w:rPr>
          <w:w w:val="105"/>
          <w:sz w:val="19"/>
          <w:lang w:val="en-US"/>
        </w:rPr>
      </w:pPr>
      <w:proofErr w:type="spellStart"/>
      <w:r w:rsidRPr="00201412">
        <w:rPr>
          <w:w w:val="105"/>
          <w:sz w:val="19"/>
          <w:lang w:val="en-US"/>
        </w:rPr>
        <w:t>Bên</w:t>
      </w:r>
      <w:proofErr w:type="spellEnd"/>
      <w:r w:rsidRPr="00201412">
        <w:rPr>
          <w:w w:val="105"/>
          <w:sz w:val="19"/>
          <w:lang w:val="en-US"/>
        </w:rPr>
        <w:t xml:space="preserve"> B thanh </w:t>
      </w:r>
      <w:proofErr w:type="spellStart"/>
      <w:r w:rsidRPr="00201412">
        <w:rPr>
          <w:w w:val="105"/>
          <w:sz w:val="19"/>
          <w:lang w:val="en-US"/>
        </w:rPr>
        <w:t>toán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cho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Bên</w:t>
      </w:r>
      <w:proofErr w:type="spellEnd"/>
      <w:r w:rsidRPr="00201412">
        <w:rPr>
          <w:w w:val="105"/>
          <w:sz w:val="19"/>
          <w:lang w:val="en-US"/>
        </w:rPr>
        <w:t xml:space="preserve"> A 100% </w:t>
      </w:r>
      <w:proofErr w:type="spellStart"/>
      <w:r w:rsidRPr="00201412">
        <w:rPr>
          <w:w w:val="105"/>
          <w:sz w:val="19"/>
          <w:lang w:val="en-US"/>
        </w:rPr>
        <w:t>tổng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giá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trị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del w:id="30" w:author="HR_02" w:date="2023-02-14T16:43:00Z">
        <w:r w:rsidRPr="00201412" w:rsidDel="000547C1">
          <w:rPr>
            <w:w w:val="105"/>
            <w:sz w:val="19"/>
            <w:lang w:val="en-US"/>
          </w:rPr>
          <w:delText xml:space="preserve">máy </w:delText>
        </w:r>
      </w:del>
      <w:proofErr w:type="spellStart"/>
      <w:ins w:id="31" w:author="HR_02" w:date="2023-02-14T16:43:00Z">
        <w:r w:rsidR="000547C1">
          <w:rPr>
            <w:w w:val="105"/>
            <w:sz w:val="19"/>
            <w:lang w:val="en-US"/>
          </w:rPr>
          <w:t>hàng</w:t>
        </w:r>
        <w:proofErr w:type="spellEnd"/>
        <w:r w:rsidR="000547C1">
          <w:rPr>
            <w:w w:val="105"/>
            <w:sz w:val="19"/>
            <w:lang w:val="en-US"/>
          </w:rPr>
          <w:t xml:space="preserve"> </w:t>
        </w:r>
        <w:proofErr w:type="spellStart"/>
        <w:r w:rsidR="000547C1">
          <w:rPr>
            <w:w w:val="105"/>
            <w:sz w:val="19"/>
            <w:lang w:val="en-US"/>
          </w:rPr>
          <w:t>hóa</w:t>
        </w:r>
        <w:proofErr w:type="spellEnd"/>
        <w:r w:rsidR="000547C1" w:rsidRPr="00201412">
          <w:rPr>
            <w:w w:val="105"/>
            <w:sz w:val="19"/>
            <w:lang w:val="en-US"/>
          </w:rPr>
          <w:t xml:space="preserve"> </w:t>
        </w:r>
      </w:ins>
      <w:proofErr w:type="spellStart"/>
      <w:r w:rsidRPr="00201412">
        <w:rPr>
          <w:w w:val="105"/>
          <w:sz w:val="19"/>
          <w:lang w:val="en-US"/>
        </w:rPr>
        <w:t>tại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Điều</w:t>
      </w:r>
      <w:proofErr w:type="spellEnd"/>
      <w:r w:rsidRPr="00201412">
        <w:rPr>
          <w:w w:val="105"/>
          <w:sz w:val="19"/>
          <w:lang w:val="en-US"/>
        </w:rPr>
        <w:t xml:space="preserve"> 1 </w:t>
      </w:r>
      <w:proofErr w:type="spellStart"/>
      <w:r w:rsidRPr="00201412">
        <w:rPr>
          <w:w w:val="105"/>
          <w:sz w:val="19"/>
          <w:lang w:val="en-US"/>
        </w:rPr>
        <w:t>của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hợp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đồng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ngay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sau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khi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hai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bên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ký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biên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bản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bàn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giao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hàng</w:t>
      </w:r>
      <w:proofErr w:type="spellEnd"/>
      <w:r w:rsidRPr="00201412">
        <w:rPr>
          <w:w w:val="105"/>
          <w:sz w:val="19"/>
          <w:lang w:val="en-US"/>
        </w:rPr>
        <w:t xml:space="preserve"> </w:t>
      </w:r>
      <w:proofErr w:type="spellStart"/>
      <w:r w:rsidRPr="00201412">
        <w:rPr>
          <w:w w:val="105"/>
          <w:sz w:val="19"/>
          <w:lang w:val="en-US"/>
        </w:rPr>
        <w:t>hóa</w:t>
      </w:r>
      <w:proofErr w:type="spellEnd"/>
      <w:r w:rsidR="00FB4877" w:rsidRPr="00201412">
        <w:rPr>
          <w:w w:val="105"/>
          <w:sz w:val="19"/>
          <w:lang w:val="en-US"/>
        </w:rPr>
        <w:t>.</w:t>
      </w:r>
    </w:p>
    <w:p w14:paraId="28DF6F31" w14:textId="655B2308" w:rsidR="004E75E9" w:rsidRPr="00201412" w:rsidRDefault="004E75E9" w:rsidP="00FB4877">
      <w:pPr>
        <w:pStyle w:val="ListParagraph"/>
        <w:numPr>
          <w:ilvl w:val="1"/>
          <w:numId w:val="3"/>
        </w:numPr>
        <w:tabs>
          <w:tab w:val="left" w:pos="966"/>
          <w:tab w:val="left" w:pos="3138"/>
          <w:tab w:val="left" w:pos="4344"/>
        </w:tabs>
        <w:rPr>
          <w:w w:val="105"/>
          <w:sz w:val="19"/>
          <w:lang w:val="en-US"/>
        </w:rPr>
      </w:pPr>
      <w:r w:rsidRPr="00201412">
        <w:rPr>
          <w:w w:val="105"/>
          <w:sz w:val="19"/>
        </w:rPr>
        <w:t xml:space="preserve">Đối với </w:t>
      </w:r>
      <w:proofErr w:type="spellStart"/>
      <w:r w:rsidR="006F41EA" w:rsidRPr="00201412">
        <w:rPr>
          <w:w w:val="105"/>
          <w:sz w:val="19"/>
          <w:lang w:val="en-US"/>
        </w:rPr>
        <w:t>phí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dịch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vụ</w:t>
      </w:r>
      <w:proofErr w:type="spellEnd"/>
      <w:r w:rsidR="006F41EA" w:rsidRPr="00201412">
        <w:rPr>
          <w:w w:val="105"/>
          <w:sz w:val="19"/>
          <w:lang w:val="en-US"/>
        </w:rPr>
        <w:t xml:space="preserve">: </w:t>
      </w:r>
      <w:proofErr w:type="spellStart"/>
      <w:r w:rsidR="006F41EA" w:rsidRPr="00201412">
        <w:rPr>
          <w:w w:val="105"/>
          <w:sz w:val="19"/>
          <w:lang w:val="en-US"/>
        </w:rPr>
        <w:t>Hàng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tháng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Bên</w:t>
      </w:r>
      <w:proofErr w:type="spellEnd"/>
      <w:r w:rsidR="006F41EA" w:rsidRPr="00201412">
        <w:rPr>
          <w:w w:val="105"/>
          <w:sz w:val="19"/>
          <w:lang w:val="en-US"/>
        </w:rPr>
        <w:t xml:space="preserve"> B thanh </w:t>
      </w:r>
      <w:proofErr w:type="spellStart"/>
      <w:r w:rsidR="006F41EA" w:rsidRPr="00201412">
        <w:rPr>
          <w:w w:val="105"/>
          <w:sz w:val="19"/>
          <w:lang w:val="en-US"/>
        </w:rPr>
        <w:t>toán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cho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Bên</w:t>
      </w:r>
      <w:proofErr w:type="spellEnd"/>
      <w:r w:rsidR="006F41EA" w:rsidRPr="00201412">
        <w:rPr>
          <w:w w:val="105"/>
          <w:sz w:val="19"/>
          <w:lang w:val="en-US"/>
        </w:rPr>
        <w:t xml:space="preserve"> A </w:t>
      </w:r>
      <w:proofErr w:type="spellStart"/>
      <w:r w:rsidR="006F41EA" w:rsidRPr="00201412">
        <w:rPr>
          <w:w w:val="105"/>
          <w:sz w:val="19"/>
          <w:lang w:val="en-US"/>
        </w:rPr>
        <w:t>trong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vòng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r w:rsidR="006F41EA" w:rsidRPr="00FF2A9B">
        <w:rPr>
          <w:b/>
          <w:bCs/>
          <w:w w:val="105"/>
          <w:sz w:val="19"/>
          <w:lang w:val="en-US"/>
        </w:rPr>
        <w:t xml:space="preserve">…….. </w:t>
      </w:r>
      <w:proofErr w:type="spellStart"/>
      <w:r w:rsidR="006F41EA" w:rsidRPr="00FF2A9B">
        <w:rPr>
          <w:b/>
          <w:bCs/>
          <w:w w:val="105"/>
          <w:sz w:val="19"/>
          <w:lang w:val="en-US"/>
        </w:rPr>
        <w:t>ngày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làm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việc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kể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từ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ngày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nhận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được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hóa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đơn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hợp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lệ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của</w:t>
      </w:r>
      <w:proofErr w:type="spellEnd"/>
      <w:r w:rsidR="006F41EA" w:rsidRPr="00201412">
        <w:rPr>
          <w:w w:val="105"/>
          <w:sz w:val="19"/>
          <w:lang w:val="en-US"/>
        </w:rPr>
        <w:t xml:space="preserve"> </w:t>
      </w:r>
      <w:proofErr w:type="spellStart"/>
      <w:r w:rsidR="006F41EA" w:rsidRPr="00201412">
        <w:rPr>
          <w:w w:val="105"/>
          <w:sz w:val="19"/>
          <w:lang w:val="en-US"/>
        </w:rPr>
        <w:t>bên</w:t>
      </w:r>
      <w:proofErr w:type="spellEnd"/>
      <w:r w:rsidR="006F41EA" w:rsidRPr="00201412">
        <w:rPr>
          <w:w w:val="105"/>
          <w:sz w:val="19"/>
          <w:lang w:val="en-US"/>
        </w:rPr>
        <w:t xml:space="preserve"> A.</w:t>
      </w:r>
      <w:r w:rsidRPr="00201412">
        <w:rPr>
          <w:w w:val="105"/>
          <w:sz w:val="19"/>
          <w:lang w:val="en-US"/>
        </w:rPr>
        <w:t xml:space="preserve"> </w:t>
      </w:r>
    </w:p>
    <w:p w14:paraId="3C5F1023" w14:textId="77777777" w:rsidR="004E75E9" w:rsidRDefault="004E75E9" w:rsidP="00201412">
      <w:pPr>
        <w:pStyle w:val="Heading2"/>
        <w:spacing w:before="120"/>
        <w:ind w:left="101"/>
      </w:pPr>
      <w:r>
        <w:rPr>
          <w:w w:val="105"/>
          <w:u w:val="single"/>
        </w:rPr>
        <w:t>ĐIỀU IX</w:t>
      </w:r>
      <w:r>
        <w:rPr>
          <w:w w:val="105"/>
        </w:rPr>
        <w:t>: PHẠT HỢP ĐỒNG</w:t>
      </w:r>
    </w:p>
    <w:p w14:paraId="2456D12B" w14:textId="3A5DDCB4" w:rsidR="004E75E9" w:rsidRDefault="004E75E9" w:rsidP="004E75E9">
      <w:pPr>
        <w:pStyle w:val="ListParagraph"/>
        <w:numPr>
          <w:ilvl w:val="0"/>
          <w:numId w:val="2"/>
        </w:numPr>
        <w:tabs>
          <w:tab w:val="left" w:pos="739"/>
        </w:tabs>
        <w:spacing w:before="29" w:line="280" w:lineRule="auto"/>
        <w:ind w:right="119"/>
        <w:jc w:val="both"/>
        <w:rPr>
          <w:sz w:val="19"/>
        </w:rPr>
      </w:pPr>
      <w:r>
        <w:rPr>
          <w:w w:val="105"/>
          <w:sz w:val="19"/>
        </w:rPr>
        <w:t>Nếu Bên B không thực hiện đầy đầy đủ nghĩa vụ thanh toán đã được quy định trong hợp đồng</w:t>
      </w:r>
      <w:r w:rsidRPr="00201412">
        <w:rPr>
          <w:w w:val="105"/>
          <w:sz w:val="19"/>
        </w:rPr>
        <w:t>.</w:t>
      </w:r>
      <w:r w:rsidR="007972F1" w:rsidRPr="00201412">
        <w:rPr>
          <w:w w:val="105"/>
          <w:sz w:val="19"/>
          <w:lang w:val="en-US"/>
        </w:rPr>
        <w:t xml:space="preserve"> </w:t>
      </w:r>
      <w:proofErr w:type="spellStart"/>
      <w:r w:rsidR="007972F1" w:rsidRPr="00201412">
        <w:rPr>
          <w:w w:val="105"/>
          <w:sz w:val="19"/>
          <w:lang w:val="en-US"/>
        </w:rPr>
        <w:t>Bên</w:t>
      </w:r>
      <w:proofErr w:type="spellEnd"/>
      <w:r w:rsidR="007972F1" w:rsidRPr="00201412">
        <w:rPr>
          <w:w w:val="105"/>
          <w:sz w:val="19"/>
          <w:lang w:val="en-US"/>
        </w:rPr>
        <w:t xml:space="preserve"> A </w:t>
      </w:r>
      <w:proofErr w:type="spellStart"/>
      <w:r w:rsidR="007972F1" w:rsidRPr="00201412">
        <w:rPr>
          <w:w w:val="105"/>
          <w:sz w:val="19"/>
          <w:lang w:val="en-US"/>
        </w:rPr>
        <w:t>được</w:t>
      </w:r>
      <w:proofErr w:type="spellEnd"/>
      <w:r w:rsidR="007972F1" w:rsidRPr="00201412">
        <w:rPr>
          <w:w w:val="105"/>
          <w:sz w:val="19"/>
          <w:lang w:val="en-US"/>
        </w:rPr>
        <w:t xml:space="preserve"> </w:t>
      </w:r>
      <w:proofErr w:type="spellStart"/>
      <w:r w:rsidR="007972F1" w:rsidRPr="00201412">
        <w:rPr>
          <w:w w:val="105"/>
          <w:sz w:val="19"/>
          <w:lang w:val="en-US"/>
        </w:rPr>
        <w:t>quyền</w:t>
      </w:r>
      <w:proofErr w:type="spellEnd"/>
      <w:r w:rsidR="007972F1" w:rsidRPr="00201412">
        <w:rPr>
          <w:w w:val="105"/>
          <w:sz w:val="19"/>
          <w:lang w:val="en-US"/>
        </w:rPr>
        <w:t xml:space="preserve"> </w:t>
      </w:r>
      <w:proofErr w:type="spellStart"/>
      <w:r w:rsidR="007972F1" w:rsidRPr="00201412">
        <w:rPr>
          <w:w w:val="105"/>
          <w:sz w:val="19"/>
          <w:lang w:val="en-US"/>
        </w:rPr>
        <w:t>thu</w:t>
      </w:r>
      <w:proofErr w:type="spellEnd"/>
      <w:r w:rsidR="007972F1" w:rsidRPr="00201412">
        <w:rPr>
          <w:w w:val="105"/>
          <w:sz w:val="19"/>
          <w:lang w:val="en-US"/>
        </w:rPr>
        <w:t xml:space="preserve"> </w:t>
      </w:r>
      <w:proofErr w:type="spellStart"/>
      <w:r w:rsidR="007972F1" w:rsidRPr="00201412">
        <w:rPr>
          <w:w w:val="105"/>
          <w:sz w:val="19"/>
          <w:lang w:val="en-US"/>
        </w:rPr>
        <w:t>hồi</w:t>
      </w:r>
      <w:proofErr w:type="spellEnd"/>
      <w:r w:rsidR="007972F1" w:rsidRPr="00201412">
        <w:rPr>
          <w:w w:val="105"/>
          <w:sz w:val="19"/>
          <w:lang w:val="en-US"/>
        </w:rPr>
        <w:t xml:space="preserve"> </w:t>
      </w:r>
      <w:proofErr w:type="spellStart"/>
      <w:r w:rsidR="007972F1" w:rsidRPr="00201412">
        <w:rPr>
          <w:w w:val="105"/>
          <w:sz w:val="19"/>
          <w:lang w:val="en-US"/>
        </w:rPr>
        <w:t>máy</w:t>
      </w:r>
      <w:proofErr w:type="spellEnd"/>
      <w:r w:rsidR="007972F1" w:rsidRPr="00201412">
        <w:rPr>
          <w:w w:val="105"/>
          <w:sz w:val="19"/>
          <w:lang w:val="en-US"/>
        </w:rPr>
        <w:t>.</w:t>
      </w:r>
    </w:p>
    <w:p w14:paraId="31A319D1" w14:textId="739D8B5A" w:rsidR="004E75E9" w:rsidRPr="00D7586F" w:rsidRDefault="004E75E9" w:rsidP="004E75E9">
      <w:pPr>
        <w:pStyle w:val="ListParagraph"/>
        <w:numPr>
          <w:ilvl w:val="0"/>
          <w:numId w:val="2"/>
        </w:numPr>
        <w:tabs>
          <w:tab w:val="left" w:pos="739"/>
        </w:tabs>
        <w:spacing w:before="30" w:line="276" w:lineRule="auto"/>
        <w:ind w:right="119"/>
        <w:jc w:val="both"/>
        <w:rPr>
          <w:sz w:val="19"/>
        </w:rPr>
      </w:pPr>
      <w:r>
        <w:rPr>
          <w:w w:val="105"/>
          <w:sz w:val="19"/>
        </w:rPr>
        <w:t>Nếu một bên chấm dứt hợp đồng dịch vụ bảo hành trước thời hạn thì phải thanh toán cho bên bị vi phạm một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khoản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chi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phí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tương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đương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phí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tối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thiểu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hàng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tháng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nhân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với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số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tháng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còn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lại.</w:t>
      </w:r>
    </w:p>
    <w:p w14:paraId="6ABAC54A" w14:textId="77777777" w:rsidR="008E5B45" w:rsidRDefault="00C05BC9">
      <w:pPr>
        <w:pStyle w:val="Heading2"/>
        <w:spacing w:before="55"/>
      </w:pPr>
      <w:r>
        <w:rPr>
          <w:w w:val="105"/>
          <w:u w:val="single"/>
        </w:rPr>
        <w:t>ĐIỀU X</w:t>
      </w:r>
      <w:r>
        <w:rPr>
          <w:w w:val="105"/>
        </w:rPr>
        <w:t>: ĐIỀU KHOẢN CHUNG</w:t>
      </w:r>
    </w:p>
    <w:p w14:paraId="4F477F81" w14:textId="056B7169" w:rsidR="008E5B45" w:rsidRDefault="00C05BC9">
      <w:pPr>
        <w:pStyle w:val="ListParagraph"/>
        <w:numPr>
          <w:ilvl w:val="0"/>
          <w:numId w:val="1"/>
        </w:numPr>
        <w:tabs>
          <w:tab w:val="left" w:pos="739"/>
        </w:tabs>
        <w:spacing w:before="30" w:line="280" w:lineRule="auto"/>
        <w:ind w:right="119"/>
        <w:jc w:val="both"/>
        <w:rPr>
          <w:sz w:val="19"/>
        </w:rPr>
      </w:pPr>
      <w:r>
        <w:rPr>
          <w:w w:val="105"/>
          <w:sz w:val="19"/>
        </w:rPr>
        <w:t xml:space="preserve">Hai bên cam kết thực hiện đúng những quy định trong nội dung hợp đồng </w:t>
      </w:r>
      <w:r>
        <w:rPr>
          <w:spacing w:val="-4"/>
          <w:w w:val="105"/>
          <w:sz w:val="19"/>
        </w:rPr>
        <w:t>này</w:t>
      </w:r>
      <w:r>
        <w:rPr>
          <w:w w:val="105"/>
          <w:sz w:val="19"/>
        </w:rPr>
        <w:t>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nếu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có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tranh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chấp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phát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sinh</w:t>
      </w:r>
      <w:r>
        <w:rPr>
          <w:spacing w:val="-2"/>
          <w:w w:val="105"/>
          <w:sz w:val="19"/>
        </w:rPr>
        <w:t xml:space="preserve"> </w:t>
      </w:r>
      <w:r w:rsidR="00993EBA">
        <w:rPr>
          <w:spacing w:val="-2"/>
          <w:w w:val="105"/>
          <w:sz w:val="19"/>
          <w:lang w:val="en-US"/>
        </w:rPr>
        <w:t>t</w:t>
      </w:r>
      <w:r>
        <w:rPr>
          <w:w w:val="105"/>
          <w:sz w:val="19"/>
        </w:rPr>
        <w:t>hì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hai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bên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cùng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bàn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bạc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tìm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biện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 xml:space="preserve">pháp giải quyết trên tinh thần hoà giải, có thiện chí và hợp tác. Trường hợp có tranh chấp mà hai bên không </w:t>
      </w:r>
      <w:r>
        <w:rPr>
          <w:spacing w:val="-8"/>
          <w:w w:val="105"/>
          <w:sz w:val="19"/>
        </w:rPr>
        <w:t xml:space="preserve">tự </w:t>
      </w:r>
      <w:r>
        <w:rPr>
          <w:w w:val="105"/>
          <w:sz w:val="19"/>
        </w:rPr>
        <w:t xml:space="preserve">giải quyết được, thì vụ việc sẽ được đưa ra </w:t>
      </w:r>
      <w:r>
        <w:rPr>
          <w:spacing w:val="-5"/>
          <w:w w:val="105"/>
          <w:sz w:val="19"/>
        </w:rPr>
        <w:t xml:space="preserve">Toà </w:t>
      </w:r>
      <w:r>
        <w:rPr>
          <w:w w:val="105"/>
          <w:sz w:val="19"/>
        </w:rPr>
        <w:t xml:space="preserve">án nhân dân có thẩm quyền để giải quyết. </w:t>
      </w:r>
      <w:del w:id="32" w:author="HR_02" w:date="2023-02-14T16:42:00Z">
        <w:r w:rsidDel="005D5A4B">
          <w:rPr>
            <w:spacing w:val="-4"/>
            <w:w w:val="105"/>
            <w:sz w:val="19"/>
          </w:rPr>
          <w:delText xml:space="preserve">Toàn </w:delText>
        </w:r>
        <w:r w:rsidDel="005D5A4B">
          <w:rPr>
            <w:w w:val="105"/>
            <w:sz w:val="19"/>
          </w:rPr>
          <w:delText>bộ chi phí xét xử do Bên thua</w:delText>
        </w:r>
        <w:r w:rsidDel="005D5A4B">
          <w:rPr>
            <w:spacing w:val="-8"/>
            <w:w w:val="105"/>
            <w:sz w:val="19"/>
          </w:rPr>
          <w:delText xml:space="preserve"> </w:delText>
        </w:r>
        <w:r w:rsidDel="005D5A4B">
          <w:rPr>
            <w:w w:val="105"/>
            <w:sz w:val="19"/>
          </w:rPr>
          <w:delText>chịu.</w:delText>
        </w:r>
      </w:del>
    </w:p>
    <w:p w14:paraId="04F35A19" w14:textId="77777777" w:rsidR="008E5B45" w:rsidRDefault="00C05BC9">
      <w:pPr>
        <w:pStyle w:val="ListParagraph"/>
        <w:numPr>
          <w:ilvl w:val="0"/>
          <w:numId w:val="1"/>
        </w:numPr>
        <w:tabs>
          <w:tab w:val="left" w:pos="739"/>
        </w:tabs>
        <w:spacing w:before="30" w:line="288" w:lineRule="auto"/>
        <w:ind w:right="119"/>
        <w:jc w:val="both"/>
        <w:rPr>
          <w:sz w:val="19"/>
        </w:rPr>
      </w:pPr>
      <w:r>
        <w:rPr>
          <w:w w:val="105"/>
          <w:sz w:val="19"/>
        </w:rPr>
        <w:t>Hợp đồng này được lập thành 04 bản, mỗi bên giữ 02 bản có gía trị pháp lý ngang nhau kể từ ngày ký. Trong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trường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hợp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hợp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đồng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song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ngữ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thì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bản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dịch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chỉ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có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giá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trị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tham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khảo.</w:t>
      </w:r>
    </w:p>
    <w:p w14:paraId="1B1F1750" w14:textId="77777777" w:rsidR="008E5B45" w:rsidRDefault="008E5B45">
      <w:pPr>
        <w:spacing w:line="288" w:lineRule="auto"/>
        <w:jc w:val="both"/>
        <w:rPr>
          <w:sz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  <w:gridCol w:w="4748"/>
      </w:tblGrid>
      <w:tr w:rsidR="00D02002" w14:paraId="7952CB95" w14:textId="77777777" w:rsidTr="00D02002">
        <w:tc>
          <w:tcPr>
            <w:tcW w:w="4748" w:type="dxa"/>
          </w:tcPr>
          <w:p w14:paraId="43E73B0F" w14:textId="77777777" w:rsidR="00D02002" w:rsidRPr="00D02002" w:rsidRDefault="00D02002" w:rsidP="00D02002">
            <w:pPr>
              <w:spacing w:line="288" w:lineRule="auto"/>
              <w:jc w:val="center"/>
              <w:rPr>
                <w:b/>
                <w:bCs/>
                <w:w w:val="105"/>
                <w:sz w:val="19"/>
                <w:szCs w:val="19"/>
              </w:rPr>
            </w:pPr>
            <w:bookmarkStart w:id="33" w:name="_Hlk126763248"/>
            <w:r w:rsidRPr="00D02002">
              <w:rPr>
                <w:b/>
                <w:bCs/>
                <w:w w:val="105"/>
                <w:sz w:val="19"/>
                <w:szCs w:val="19"/>
              </w:rPr>
              <w:t>ĐẠI DIỆN BÊN A</w:t>
            </w:r>
          </w:p>
          <w:p w14:paraId="37B5B40E" w14:textId="77777777" w:rsidR="00D02002" w:rsidRPr="00D02002" w:rsidRDefault="00D02002" w:rsidP="00D02002">
            <w:pPr>
              <w:spacing w:line="288" w:lineRule="auto"/>
              <w:jc w:val="center"/>
              <w:rPr>
                <w:b/>
                <w:bCs/>
                <w:w w:val="105"/>
                <w:sz w:val="19"/>
                <w:szCs w:val="19"/>
              </w:rPr>
            </w:pPr>
          </w:p>
          <w:p w14:paraId="5882C379" w14:textId="77777777" w:rsidR="00D02002" w:rsidRPr="00D02002" w:rsidRDefault="00D02002" w:rsidP="00D02002">
            <w:pPr>
              <w:spacing w:line="288" w:lineRule="auto"/>
              <w:jc w:val="center"/>
              <w:rPr>
                <w:b/>
                <w:bCs/>
                <w:w w:val="105"/>
                <w:sz w:val="19"/>
                <w:szCs w:val="19"/>
              </w:rPr>
            </w:pPr>
          </w:p>
          <w:p w14:paraId="16EB8FC8" w14:textId="77777777" w:rsidR="00D02002" w:rsidRPr="00D02002" w:rsidRDefault="00D02002" w:rsidP="00D02002">
            <w:pPr>
              <w:spacing w:line="288" w:lineRule="auto"/>
              <w:jc w:val="center"/>
              <w:rPr>
                <w:b/>
                <w:bCs/>
                <w:w w:val="105"/>
                <w:sz w:val="19"/>
                <w:szCs w:val="19"/>
              </w:rPr>
            </w:pPr>
          </w:p>
          <w:p w14:paraId="680268A0" w14:textId="77777777" w:rsidR="00D02002" w:rsidRPr="00D02002" w:rsidRDefault="00D02002" w:rsidP="00D02002">
            <w:pPr>
              <w:spacing w:line="288" w:lineRule="auto"/>
              <w:jc w:val="center"/>
              <w:rPr>
                <w:b/>
                <w:bCs/>
                <w:w w:val="105"/>
                <w:sz w:val="19"/>
                <w:szCs w:val="19"/>
              </w:rPr>
            </w:pPr>
          </w:p>
          <w:p w14:paraId="797E8E28" w14:textId="77777777" w:rsidR="00D02002" w:rsidRPr="00D02002" w:rsidRDefault="00D02002" w:rsidP="00D02002">
            <w:pPr>
              <w:spacing w:line="288" w:lineRule="auto"/>
              <w:jc w:val="center"/>
              <w:rPr>
                <w:b/>
                <w:bCs/>
                <w:w w:val="105"/>
                <w:sz w:val="19"/>
                <w:szCs w:val="19"/>
              </w:rPr>
            </w:pPr>
          </w:p>
          <w:p w14:paraId="3412FCBC" w14:textId="2B9F9AB6" w:rsidR="00D02002" w:rsidRPr="00494342" w:rsidRDefault="00D02002" w:rsidP="00D02002">
            <w:pPr>
              <w:spacing w:line="288" w:lineRule="auto"/>
              <w:jc w:val="center"/>
              <w:rPr>
                <w:b/>
                <w:bCs/>
                <w:w w:val="105"/>
                <w:sz w:val="19"/>
                <w:szCs w:val="19"/>
                <w:lang w:val="en-US"/>
              </w:rPr>
            </w:pPr>
            <w:r>
              <w:rPr>
                <w:b/>
                <w:w w:val="105"/>
                <w:sz w:val="19"/>
              </w:rPr>
              <w:t>NGUYỄN</w:t>
            </w:r>
            <w:r>
              <w:rPr>
                <w:b/>
                <w:spacing w:val="-11"/>
                <w:w w:val="105"/>
                <w:sz w:val="19"/>
              </w:rPr>
              <w:t xml:space="preserve"> </w:t>
            </w:r>
            <w:r w:rsidR="00494342">
              <w:rPr>
                <w:b/>
                <w:spacing w:val="-11"/>
                <w:w w:val="105"/>
                <w:sz w:val="19"/>
                <w:lang w:val="en-US"/>
              </w:rPr>
              <w:t>QUỐC HOÀNG</w:t>
            </w:r>
          </w:p>
        </w:tc>
        <w:tc>
          <w:tcPr>
            <w:tcW w:w="4748" w:type="dxa"/>
          </w:tcPr>
          <w:p w14:paraId="3799D290" w14:textId="77777777" w:rsidR="00D02002" w:rsidRPr="00D02002" w:rsidRDefault="00D02002" w:rsidP="00D02002">
            <w:pPr>
              <w:spacing w:line="288" w:lineRule="auto"/>
              <w:jc w:val="center"/>
              <w:rPr>
                <w:b/>
                <w:bCs/>
                <w:w w:val="105"/>
                <w:sz w:val="19"/>
                <w:szCs w:val="19"/>
              </w:rPr>
            </w:pPr>
            <w:r w:rsidRPr="00D02002">
              <w:rPr>
                <w:b/>
                <w:bCs/>
                <w:w w:val="105"/>
                <w:sz w:val="19"/>
                <w:szCs w:val="19"/>
              </w:rPr>
              <w:t>ĐẠI DIỆN BÊN B</w:t>
            </w:r>
          </w:p>
          <w:p w14:paraId="76C17878" w14:textId="77777777" w:rsidR="00D02002" w:rsidRPr="00D02002" w:rsidRDefault="00D02002" w:rsidP="00D02002">
            <w:pPr>
              <w:spacing w:line="288" w:lineRule="auto"/>
              <w:jc w:val="center"/>
              <w:rPr>
                <w:b/>
                <w:bCs/>
                <w:w w:val="105"/>
                <w:sz w:val="19"/>
                <w:szCs w:val="19"/>
              </w:rPr>
            </w:pPr>
          </w:p>
          <w:p w14:paraId="28F47908" w14:textId="77777777" w:rsidR="00D02002" w:rsidRPr="00D02002" w:rsidRDefault="00D02002" w:rsidP="00D02002">
            <w:pPr>
              <w:spacing w:line="288" w:lineRule="auto"/>
              <w:jc w:val="center"/>
              <w:rPr>
                <w:b/>
                <w:bCs/>
                <w:w w:val="105"/>
                <w:sz w:val="19"/>
                <w:szCs w:val="19"/>
              </w:rPr>
            </w:pPr>
          </w:p>
          <w:p w14:paraId="6BF00C22" w14:textId="77777777" w:rsidR="00D02002" w:rsidRPr="00D02002" w:rsidRDefault="00D02002" w:rsidP="00D02002">
            <w:pPr>
              <w:spacing w:line="288" w:lineRule="auto"/>
              <w:jc w:val="center"/>
              <w:rPr>
                <w:b/>
                <w:bCs/>
                <w:w w:val="105"/>
                <w:sz w:val="19"/>
                <w:szCs w:val="19"/>
              </w:rPr>
            </w:pPr>
          </w:p>
          <w:p w14:paraId="0A051B15" w14:textId="77777777" w:rsidR="00D02002" w:rsidRPr="00D02002" w:rsidRDefault="00D02002" w:rsidP="00D02002">
            <w:pPr>
              <w:spacing w:line="288" w:lineRule="auto"/>
              <w:jc w:val="center"/>
              <w:rPr>
                <w:b/>
                <w:bCs/>
                <w:w w:val="105"/>
                <w:sz w:val="19"/>
                <w:szCs w:val="19"/>
              </w:rPr>
            </w:pPr>
          </w:p>
          <w:p w14:paraId="1147AD80" w14:textId="77777777" w:rsidR="00D02002" w:rsidRPr="00D02002" w:rsidRDefault="00D02002" w:rsidP="00D02002">
            <w:pPr>
              <w:spacing w:line="288" w:lineRule="auto"/>
              <w:jc w:val="center"/>
              <w:rPr>
                <w:b/>
                <w:bCs/>
                <w:w w:val="105"/>
                <w:sz w:val="19"/>
                <w:szCs w:val="19"/>
              </w:rPr>
            </w:pPr>
          </w:p>
          <w:p w14:paraId="5776882B" w14:textId="24FEFAF5" w:rsidR="00D02002" w:rsidRPr="00D02002" w:rsidRDefault="00D02002" w:rsidP="00D02002">
            <w:pPr>
              <w:spacing w:line="288" w:lineRule="auto"/>
              <w:jc w:val="center"/>
              <w:rPr>
                <w:b/>
                <w:bCs/>
                <w:w w:val="105"/>
                <w:sz w:val="19"/>
                <w:szCs w:val="19"/>
              </w:rPr>
            </w:pPr>
          </w:p>
        </w:tc>
      </w:tr>
      <w:bookmarkEnd w:id="33"/>
    </w:tbl>
    <w:p w14:paraId="34398FFC" w14:textId="1E2E145E" w:rsidR="008E5B45" w:rsidRDefault="008E5B45" w:rsidP="00C547D3">
      <w:pPr>
        <w:tabs>
          <w:tab w:val="left" w:pos="4519"/>
        </w:tabs>
        <w:spacing w:before="166"/>
        <w:rPr>
          <w:b/>
          <w:sz w:val="19"/>
        </w:rPr>
      </w:pPr>
    </w:p>
    <w:sectPr w:rsidR="008E5B45" w:rsidSect="00ED6DF9">
      <w:pgSz w:w="11900" w:h="16840"/>
      <w:pgMar w:top="634" w:right="720" w:bottom="475" w:left="1152" w:header="274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946C" w14:textId="77777777" w:rsidR="00902CE0" w:rsidRDefault="00902CE0">
      <w:r>
        <w:separator/>
      </w:r>
    </w:p>
  </w:endnote>
  <w:endnote w:type="continuationSeparator" w:id="0">
    <w:p w14:paraId="5BB3AA4C" w14:textId="77777777" w:rsidR="00902CE0" w:rsidRDefault="009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E3E00" w14:textId="77777777" w:rsidR="00902CE0" w:rsidRDefault="00902CE0">
      <w:r>
        <w:separator/>
      </w:r>
    </w:p>
  </w:footnote>
  <w:footnote w:type="continuationSeparator" w:id="0">
    <w:p w14:paraId="39798BBE" w14:textId="77777777" w:rsidR="00902CE0" w:rsidRDefault="00902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8D0"/>
    <w:multiLevelType w:val="hybridMultilevel"/>
    <w:tmpl w:val="69A2C7B8"/>
    <w:lvl w:ilvl="0" w:tplc="9AC8768A">
      <w:start w:val="1"/>
      <w:numFmt w:val="decimal"/>
      <w:lvlText w:val="%1."/>
      <w:lvlJc w:val="left"/>
      <w:pPr>
        <w:ind w:left="851" w:hanging="376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vi" w:eastAsia="vi" w:bidi="vi"/>
      </w:rPr>
    </w:lvl>
    <w:lvl w:ilvl="1" w:tplc="2A2E8A88">
      <w:start w:val="1"/>
      <w:numFmt w:val="lowerLetter"/>
      <w:lvlText w:val="%2."/>
      <w:lvlJc w:val="left"/>
      <w:pPr>
        <w:ind w:left="851" w:hanging="414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vi" w:eastAsia="vi" w:bidi="vi"/>
      </w:rPr>
    </w:lvl>
    <w:lvl w:ilvl="2" w:tplc="E6E4672A">
      <w:numFmt w:val="bullet"/>
      <w:lvlText w:val="•"/>
      <w:lvlJc w:val="left"/>
      <w:pPr>
        <w:ind w:left="2543" w:hanging="414"/>
      </w:pPr>
      <w:rPr>
        <w:rFonts w:hint="default"/>
        <w:lang w:val="vi" w:eastAsia="vi" w:bidi="vi"/>
      </w:rPr>
    </w:lvl>
    <w:lvl w:ilvl="3" w:tplc="241472EE">
      <w:numFmt w:val="bullet"/>
      <w:lvlText w:val="•"/>
      <w:lvlJc w:val="left"/>
      <w:pPr>
        <w:ind w:left="3385" w:hanging="414"/>
      </w:pPr>
      <w:rPr>
        <w:rFonts w:hint="default"/>
        <w:lang w:val="vi" w:eastAsia="vi" w:bidi="vi"/>
      </w:rPr>
    </w:lvl>
    <w:lvl w:ilvl="4" w:tplc="7AD6C864">
      <w:numFmt w:val="bullet"/>
      <w:lvlText w:val="•"/>
      <w:lvlJc w:val="left"/>
      <w:pPr>
        <w:ind w:left="4227" w:hanging="414"/>
      </w:pPr>
      <w:rPr>
        <w:rFonts w:hint="default"/>
        <w:lang w:val="vi" w:eastAsia="vi" w:bidi="vi"/>
      </w:rPr>
    </w:lvl>
    <w:lvl w:ilvl="5" w:tplc="31F0107A">
      <w:numFmt w:val="bullet"/>
      <w:lvlText w:val="•"/>
      <w:lvlJc w:val="left"/>
      <w:pPr>
        <w:ind w:left="5069" w:hanging="414"/>
      </w:pPr>
      <w:rPr>
        <w:rFonts w:hint="default"/>
        <w:lang w:val="vi" w:eastAsia="vi" w:bidi="vi"/>
      </w:rPr>
    </w:lvl>
    <w:lvl w:ilvl="6" w:tplc="74067ED2">
      <w:numFmt w:val="bullet"/>
      <w:lvlText w:val="•"/>
      <w:lvlJc w:val="left"/>
      <w:pPr>
        <w:ind w:left="5911" w:hanging="414"/>
      </w:pPr>
      <w:rPr>
        <w:rFonts w:hint="default"/>
        <w:lang w:val="vi" w:eastAsia="vi" w:bidi="vi"/>
      </w:rPr>
    </w:lvl>
    <w:lvl w:ilvl="7" w:tplc="C060A0C8">
      <w:numFmt w:val="bullet"/>
      <w:lvlText w:val="•"/>
      <w:lvlJc w:val="left"/>
      <w:pPr>
        <w:ind w:left="6753" w:hanging="414"/>
      </w:pPr>
      <w:rPr>
        <w:rFonts w:hint="default"/>
        <w:lang w:val="vi" w:eastAsia="vi" w:bidi="vi"/>
      </w:rPr>
    </w:lvl>
    <w:lvl w:ilvl="8" w:tplc="85C43CCC">
      <w:numFmt w:val="bullet"/>
      <w:lvlText w:val="•"/>
      <w:lvlJc w:val="left"/>
      <w:pPr>
        <w:ind w:left="7595" w:hanging="414"/>
      </w:pPr>
      <w:rPr>
        <w:rFonts w:hint="default"/>
        <w:lang w:val="vi" w:eastAsia="vi" w:bidi="vi"/>
      </w:rPr>
    </w:lvl>
  </w:abstractNum>
  <w:abstractNum w:abstractNumId="1" w15:restartNumberingAfterBreak="0">
    <w:nsid w:val="0E9109EC"/>
    <w:multiLevelType w:val="hybridMultilevel"/>
    <w:tmpl w:val="864C8EE0"/>
    <w:lvl w:ilvl="0" w:tplc="C4AEEC88">
      <w:start w:val="1"/>
      <w:numFmt w:val="decimal"/>
      <w:lvlText w:val="%1."/>
      <w:lvlJc w:val="left"/>
      <w:pPr>
        <w:ind w:left="738" w:hanging="262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vi" w:eastAsia="vi" w:bidi="vi"/>
      </w:rPr>
    </w:lvl>
    <w:lvl w:ilvl="1" w:tplc="CD4EDA74">
      <w:numFmt w:val="bullet"/>
      <w:lvlText w:val="•"/>
      <w:lvlJc w:val="left"/>
      <w:pPr>
        <w:ind w:left="1593" w:hanging="262"/>
      </w:pPr>
      <w:rPr>
        <w:rFonts w:hint="default"/>
        <w:lang w:val="vi" w:eastAsia="vi" w:bidi="vi"/>
      </w:rPr>
    </w:lvl>
    <w:lvl w:ilvl="2" w:tplc="269ED8D0">
      <w:numFmt w:val="bullet"/>
      <w:lvlText w:val="•"/>
      <w:lvlJc w:val="left"/>
      <w:pPr>
        <w:ind w:left="2447" w:hanging="262"/>
      </w:pPr>
      <w:rPr>
        <w:rFonts w:hint="default"/>
        <w:lang w:val="vi" w:eastAsia="vi" w:bidi="vi"/>
      </w:rPr>
    </w:lvl>
    <w:lvl w:ilvl="3" w:tplc="5AF6EB80">
      <w:numFmt w:val="bullet"/>
      <w:lvlText w:val="•"/>
      <w:lvlJc w:val="left"/>
      <w:pPr>
        <w:ind w:left="3301" w:hanging="262"/>
      </w:pPr>
      <w:rPr>
        <w:rFonts w:hint="default"/>
        <w:lang w:val="vi" w:eastAsia="vi" w:bidi="vi"/>
      </w:rPr>
    </w:lvl>
    <w:lvl w:ilvl="4" w:tplc="1C9E598A">
      <w:numFmt w:val="bullet"/>
      <w:lvlText w:val="•"/>
      <w:lvlJc w:val="left"/>
      <w:pPr>
        <w:ind w:left="4155" w:hanging="262"/>
      </w:pPr>
      <w:rPr>
        <w:rFonts w:hint="default"/>
        <w:lang w:val="vi" w:eastAsia="vi" w:bidi="vi"/>
      </w:rPr>
    </w:lvl>
    <w:lvl w:ilvl="5" w:tplc="8C401B7C">
      <w:numFmt w:val="bullet"/>
      <w:lvlText w:val="•"/>
      <w:lvlJc w:val="left"/>
      <w:pPr>
        <w:ind w:left="5009" w:hanging="262"/>
      </w:pPr>
      <w:rPr>
        <w:rFonts w:hint="default"/>
        <w:lang w:val="vi" w:eastAsia="vi" w:bidi="vi"/>
      </w:rPr>
    </w:lvl>
    <w:lvl w:ilvl="6" w:tplc="ACE086AC">
      <w:numFmt w:val="bullet"/>
      <w:lvlText w:val="•"/>
      <w:lvlJc w:val="left"/>
      <w:pPr>
        <w:ind w:left="5863" w:hanging="262"/>
      </w:pPr>
      <w:rPr>
        <w:rFonts w:hint="default"/>
        <w:lang w:val="vi" w:eastAsia="vi" w:bidi="vi"/>
      </w:rPr>
    </w:lvl>
    <w:lvl w:ilvl="7" w:tplc="0BAAE034">
      <w:numFmt w:val="bullet"/>
      <w:lvlText w:val="•"/>
      <w:lvlJc w:val="left"/>
      <w:pPr>
        <w:ind w:left="6717" w:hanging="262"/>
      </w:pPr>
      <w:rPr>
        <w:rFonts w:hint="default"/>
        <w:lang w:val="vi" w:eastAsia="vi" w:bidi="vi"/>
      </w:rPr>
    </w:lvl>
    <w:lvl w:ilvl="8" w:tplc="CD28FDA8">
      <w:numFmt w:val="bullet"/>
      <w:lvlText w:val="•"/>
      <w:lvlJc w:val="left"/>
      <w:pPr>
        <w:ind w:left="7571" w:hanging="262"/>
      </w:pPr>
      <w:rPr>
        <w:rFonts w:hint="default"/>
        <w:lang w:val="vi" w:eastAsia="vi" w:bidi="vi"/>
      </w:rPr>
    </w:lvl>
  </w:abstractNum>
  <w:abstractNum w:abstractNumId="2" w15:restartNumberingAfterBreak="0">
    <w:nsid w:val="19017C71"/>
    <w:multiLevelType w:val="hybridMultilevel"/>
    <w:tmpl w:val="7B90DA50"/>
    <w:lvl w:ilvl="0" w:tplc="D06C4FDE">
      <w:start w:val="3"/>
      <w:numFmt w:val="decimal"/>
      <w:lvlText w:val="%1."/>
      <w:lvlJc w:val="left"/>
      <w:pPr>
        <w:ind w:left="738" w:hanging="262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vi" w:eastAsia="vi" w:bidi="vi"/>
      </w:rPr>
    </w:lvl>
    <w:lvl w:ilvl="1" w:tplc="550ADB68">
      <w:numFmt w:val="bullet"/>
      <w:lvlText w:val="•"/>
      <w:lvlJc w:val="left"/>
      <w:pPr>
        <w:ind w:left="1593" w:hanging="262"/>
      </w:pPr>
      <w:rPr>
        <w:rFonts w:hint="default"/>
        <w:lang w:val="vi" w:eastAsia="vi" w:bidi="vi"/>
      </w:rPr>
    </w:lvl>
    <w:lvl w:ilvl="2" w:tplc="DA6CE3A8">
      <w:numFmt w:val="bullet"/>
      <w:lvlText w:val="•"/>
      <w:lvlJc w:val="left"/>
      <w:pPr>
        <w:ind w:left="2447" w:hanging="262"/>
      </w:pPr>
      <w:rPr>
        <w:rFonts w:hint="default"/>
        <w:lang w:val="vi" w:eastAsia="vi" w:bidi="vi"/>
      </w:rPr>
    </w:lvl>
    <w:lvl w:ilvl="3" w:tplc="45564D1E">
      <w:numFmt w:val="bullet"/>
      <w:lvlText w:val="•"/>
      <w:lvlJc w:val="left"/>
      <w:pPr>
        <w:ind w:left="3301" w:hanging="262"/>
      </w:pPr>
      <w:rPr>
        <w:rFonts w:hint="default"/>
        <w:lang w:val="vi" w:eastAsia="vi" w:bidi="vi"/>
      </w:rPr>
    </w:lvl>
    <w:lvl w:ilvl="4" w:tplc="E578D2AE">
      <w:numFmt w:val="bullet"/>
      <w:lvlText w:val="•"/>
      <w:lvlJc w:val="left"/>
      <w:pPr>
        <w:ind w:left="4155" w:hanging="262"/>
      </w:pPr>
      <w:rPr>
        <w:rFonts w:hint="default"/>
        <w:lang w:val="vi" w:eastAsia="vi" w:bidi="vi"/>
      </w:rPr>
    </w:lvl>
    <w:lvl w:ilvl="5" w:tplc="120A6D6A">
      <w:numFmt w:val="bullet"/>
      <w:lvlText w:val="•"/>
      <w:lvlJc w:val="left"/>
      <w:pPr>
        <w:ind w:left="5009" w:hanging="262"/>
      </w:pPr>
      <w:rPr>
        <w:rFonts w:hint="default"/>
        <w:lang w:val="vi" w:eastAsia="vi" w:bidi="vi"/>
      </w:rPr>
    </w:lvl>
    <w:lvl w:ilvl="6" w:tplc="FBA6B2EC">
      <w:numFmt w:val="bullet"/>
      <w:lvlText w:val="•"/>
      <w:lvlJc w:val="left"/>
      <w:pPr>
        <w:ind w:left="5863" w:hanging="262"/>
      </w:pPr>
      <w:rPr>
        <w:rFonts w:hint="default"/>
        <w:lang w:val="vi" w:eastAsia="vi" w:bidi="vi"/>
      </w:rPr>
    </w:lvl>
    <w:lvl w:ilvl="7" w:tplc="A8961EFC">
      <w:numFmt w:val="bullet"/>
      <w:lvlText w:val="•"/>
      <w:lvlJc w:val="left"/>
      <w:pPr>
        <w:ind w:left="6717" w:hanging="262"/>
      </w:pPr>
      <w:rPr>
        <w:rFonts w:hint="default"/>
        <w:lang w:val="vi" w:eastAsia="vi" w:bidi="vi"/>
      </w:rPr>
    </w:lvl>
    <w:lvl w:ilvl="8" w:tplc="F7622B80">
      <w:numFmt w:val="bullet"/>
      <w:lvlText w:val="•"/>
      <w:lvlJc w:val="left"/>
      <w:pPr>
        <w:ind w:left="7571" w:hanging="262"/>
      </w:pPr>
      <w:rPr>
        <w:rFonts w:hint="default"/>
        <w:lang w:val="vi" w:eastAsia="vi" w:bidi="vi"/>
      </w:rPr>
    </w:lvl>
  </w:abstractNum>
  <w:abstractNum w:abstractNumId="3" w15:restartNumberingAfterBreak="0">
    <w:nsid w:val="19BD2051"/>
    <w:multiLevelType w:val="hybridMultilevel"/>
    <w:tmpl w:val="FFF865E8"/>
    <w:lvl w:ilvl="0" w:tplc="F2AE97B0">
      <w:start w:val="1"/>
      <w:numFmt w:val="lowerLetter"/>
      <w:lvlText w:val="%1."/>
      <w:lvlJc w:val="left"/>
      <w:pPr>
        <w:ind w:left="647" w:hanging="187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vi" w:eastAsia="vi" w:bidi="vi"/>
      </w:rPr>
    </w:lvl>
    <w:lvl w:ilvl="1" w:tplc="A48E70E6">
      <w:numFmt w:val="bullet"/>
      <w:lvlText w:val="•"/>
      <w:lvlJc w:val="left"/>
      <w:pPr>
        <w:ind w:left="1503" w:hanging="187"/>
      </w:pPr>
      <w:rPr>
        <w:rFonts w:hint="default"/>
        <w:lang w:val="vi" w:eastAsia="vi" w:bidi="vi"/>
      </w:rPr>
    </w:lvl>
    <w:lvl w:ilvl="2" w:tplc="97CCDAD2">
      <w:numFmt w:val="bullet"/>
      <w:lvlText w:val="•"/>
      <w:lvlJc w:val="left"/>
      <w:pPr>
        <w:ind w:left="2367" w:hanging="187"/>
      </w:pPr>
      <w:rPr>
        <w:rFonts w:hint="default"/>
        <w:lang w:val="vi" w:eastAsia="vi" w:bidi="vi"/>
      </w:rPr>
    </w:lvl>
    <w:lvl w:ilvl="3" w:tplc="6700E064">
      <w:numFmt w:val="bullet"/>
      <w:lvlText w:val="•"/>
      <w:lvlJc w:val="left"/>
      <w:pPr>
        <w:ind w:left="3231" w:hanging="187"/>
      </w:pPr>
      <w:rPr>
        <w:rFonts w:hint="default"/>
        <w:lang w:val="vi" w:eastAsia="vi" w:bidi="vi"/>
      </w:rPr>
    </w:lvl>
    <w:lvl w:ilvl="4" w:tplc="F564AE10">
      <w:numFmt w:val="bullet"/>
      <w:lvlText w:val="•"/>
      <w:lvlJc w:val="left"/>
      <w:pPr>
        <w:ind w:left="4095" w:hanging="187"/>
      </w:pPr>
      <w:rPr>
        <w:rFonts w:hint="default"/>
        <w:lang w:val="vi" w:eastAsia="vi" w:bidi="vi"/>
      </w:rPr>
    </w:lvl>
    <w:lvl w:ilvl="5" w:tplc="0F102518">
      <w:numFmt w:val="bullet"/>
      <w:lvlText w:val="•"/>
      <w:lvlJc w:val="left"/>
      <w:pPr>
        <w:ind w:left="4959" w:hanging="187"/>
      </w:pPr>
      <w:rPr>
        <w:rFonts w:hint="default"/>
        <w:lang w:val="vi" w:eastAsia="vi" w:bidi="vi"/>
      </w:rPr>
    </w:lvl>
    <w:lvl w:ilvl="6" w:tplc="52E23AE6">
      <w:numFmt w:val="bullet"/>
      <w:lvlText w:val="•"/>
      <w:lvlJc w:val="left"/>
      <w:pPr>
        <w:ind w:left="5823" w:hanging="187"/>
      </w:pPr>
      <w:rPr>
        <w:rFonts w:hint="default"/>
        <w:lang w:val="vi" w:eastAsia="vi" w:bidi="vi"/>
      </w:rPr>
    </w:lvl>
    <w:lvl w:ilvl="7" w:tplc="DA6E2D06">
      <w:numFmt w:val="bullet"/>
      <w:lvlText w:val="•"/>
      <w:lvlJc w:val="left"/>
      <w:pPr>
        <w:ind w:left="6687" w:hanging="187"/>
      </w:pPr>
      <w:rPr>
        <w:rFonts w:hint="default"/>
        <w:lang w:val="vi" w:eastAsia="vi" w:bidi="vi"/>
      </w:rPr>
    </w:lvl>
    <w:lvl w:ilvl="8" w:tplc="C0E244C6">
      <w:numFmt w:val="bullet"/>
      <w:lvlText w:val="•"/>
      <w:lvlJc w:val="left"/>
      <w:pPr>
        <w:ind w:left="7551" w:hanging="187"/>
      </w:pPr>
      <w:rPr>
        <w:rFonts w:hint="default"/>
        <w:lang w:val="vi" w:eastAsia="vi" w:bidi="vi"/>
      </w:rPr>
    </w:lvl>
  </w:abstractNum>
  <w:abstractNum w:abstractNumId="4" w15:restartNumberingAfterBreak="0">
    <w:nsid w:val="1B606BC7"/>
    <w:multiLevelType w:val="hybridMultilevel"/>
    <w:tmpl w:val="15FE34B4"/>
    <w:lvl w:ilvl="0" w:tplc="575CE234">
      <w:start w:val="1"/>
      <w:numFmt w:val="decimal"/>
      <w:lvlText w:val="%1."/>
      <w:lvlJc w:val="left"/>
      <w:pPr>
        <w:ind w:left="738" w:hanging="262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vi" w:eastAsia="vi" w:bidi="vi"/>
      </w:rPr>
    </w:lvl>
    <w:lvl w:ilvl="1" w:tplc="99E0BC7A">
      <w:numFmt w:val="bullet"/>
      <w:lvlText w:val="•"/>
      <w:lvlJc w:val="left"/>
      <w:pPr>
        <w:ind w:left="1593" w:hanging="262"/>
      </w:pPr>
      <w:rPr>
        <w:rFonts w:hint="default"/>
        <w:lang w:val="vi" w:eastAsia="vi" w:bidi="vi"/>
      </w:rPr>
    </w:lvl>
    <w:lvl w:ilvl="2" w:tplc="4BFC6BE0">
      <w:numFmt w:val="bullet"/>
      <w:lvlText w:val="•"/>
      <w:lvlJc w:val="left"/>
      <w:pPr>
        <w:ind w:left="2447" w:hanging="262"/>
      </w:pPr>
      <w:rPr>
        <w:rFonts w:hint="default"/>
        <w:lang w:val="vi" w:eastAsia="vi" w:bidi="vi"/>
      </w:rPr>
    </w:lvl>
    <w:lvl w:ilvl="3" w:tplc="00EE2B7E">
      <w:numFmt w:val="bullet"/>
      <w:lvlText w:val="•"/>
      <w:lvlJc w:val="left"/>
      <w:pPr>
        <w:ind w:left="3301" w:hanging="262"/>
      </w:pPr>
      <w:rPr>
        <w:rFonts w:hint="default"/>
        <w:lang w:val="vi" w:eastAsia="vi" w:bidi="vi"/>
      </w:rPr>
    </w:lvl>
    <w:lvl w:ilvl="4" w:tplc="EEC0FE9A">
      <w:numFmt w:val="bullet"/>
      <w:lvlText w:val="•"/>
      <w:lvlJc w:val="left"/>
      <w:pPr>
        <w:ind w:left="4155" w:hanging="262"/>
      </w:pPr>
      <w:rPr>
        <w:rFonts w:hint="default"/>
        <w:lang w:val="vi" w:eastAsia="vi" w:bidi="vi"/>
      </w:rPr>
    </w:lvl>
    <w:lvl w:ilvl="5" w:tplc="F39E963A">
      <w:numFmt w:val="bullet"/>
      <w:lvlText w:val="•"/>
      <w:lvlJc w:val="left"/>
      <w:pPr>
        <w:ind w:left="5009" w:hanging="262"/>
      </w:pPr>
      <w:rPr>
        <w:rFonts w:hint="default"/>
        <w:lang w:val="vi" w:eastAsia="vi" w:bidi="vi"/>
      </w:rPr>
    </w:lvl>
    <w:lvl w:ilvl="6" w:tplc="95742E6E">
      <w:numFmt w:val="bullet"/>
      <w:lvlText w:val="•"/>
      <w:lvlJc w:val="left"/>
      <w:pPr>
        <w:ind w:left="5863" w:hanging="262"/>
      </w:pPr>
      <w:rPr>
        <w:rFonts w:hint="default"/>
        <w:lang w:val="vi" w:eastAsia="vi" w:bidi="vi"/>
      </w:rPr>
    </w:lvl>
    <w:lvl w:ilvl="7" w:tplc="943689C4">
      <w:numFmt w:val="bullet"/>
      <w:lvlText w:val="•"/>
      <w:lvlJc w:val="left"/>
      <w:pPr>
        <w:ind w:left="6717" w:hanging="262"/>
      </w:pPr>
      <w:rPr>
        <w:rFonts w:hint="default"/>
        <w:lang w:val="vi" w:eastAsia="vi" w:bidi="vi"/>
      </w:rPr>
    </w:lvl>
    <w:lvl w:ilvl="8" w:tplc="BF024BBC">
      <w:numFmt w:val="bullet"/>
      <w:lvlText w:val="•"/>
      <w:lvlJc w:val="left"/>
      <w:pPr>
        <w:ind w:left="7571" w:hanging="262"/>
      </w:pPr>
      <w:rPr>
        <w:rFonts w:hint="default"/>
        <w:lang w:val="vi" w:eastAsia="vi" w:bidi="vi"/>
      </w:rPr>
    </w:lvl>
  </w:abstractNum>
  <w:abstractNum w:abstractNumId="5" w15:restartNumberingAfterBreak="0">
    <w:nsid w:val="24A57912"/>
    <w:multiLevelType w:val="hybridMultilevel"/>
    <w:tmpl w:val="D54426E4"/>
    <w:lvl w:ilvl="0" w:tplc="7F2E881C">
      <w:start w:val="1"/>
      <w:numFmt w:val="decimal"/>
      <w:lvlText w:val="%1."/>
      <w:lvlJc w:val="left"/>
      <w:pPr>
        <w:ind w:left="738" w:hanging="262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vi" w:eastAsia="vi" w:bidi="vi"/>
      </w:rPr>
    </w:lvl>
    <w:lvl w:ilvl="1" w:tplc="3B1AD6D0">
      <w:numFmt w:val="bullet"/>
      <w:lvlText w:val="•"/>
      <w:lvlJc w:val="left"/>
      <w:pPr>
        <w:ind w:left="1593" w:hanging="262"/>
      </w:pPr>
      <w:rPr>
        <w:rFonts w:hint="default"/>
        <w:lang w:val="vi" w:eastAsia="vi" w:bidi="vi"/>
      </w:rPr>
    </w:lvl>
    <w:lvl w:ilvl="2" w:tplc="807EE5FE">
      <w:numFmt w:val="bullet"/>
      <w:lvlText w:val="•"/>
      <w:lvlJc w:val="left"/>
      <w:pPr>
        <w:ind w:left="2447" w:hanging="262"/>
      </w:pPr>
      <w:rPr>
        <w:rFonts w:hint="default"/>
        <w:lang w:val="vi" w:eastAsia="vi" w:bidi="vi"/>
      </w:rPr>
    </w:lvl>
    <w:lvl w:ilvl="3" w:tplc="D6D8D7E6">
      <w:numFmt w:val="bullet"/>
      <w:lvlText w:val="•"/>
      <w:lvlJc w:val="left"/>
      <w:pPr>
        <w:ind w:left="3301" w:hanging="262"/>
      </w:pPr>
      <w:rPr>
        <w:rFonts w:hint="default"/>
        <w:lang w:val="vi" w:eastAsia="vi" w:bidi="vi"/>
      </w:rPr>
    </w:lvl>
    <w:lvl w:ilvl="4" w:tplc="1B3AFCB6">
      <w:numFmt w:val="bullet"/>
      <w:lvlText w:val="•"/>
      <w:lvlJc w:val="left"/>
      <w:pPr>
        <w:ind w:left="4155" w:hanging="262"/>
      </w:pPr>
      <w:rPr>
        <w:rFonts w:hint="default"/>
        <w:lang w:val="vi" w:eastAsia="vi" w:bidi="vi"/>
      </w:rPr>
    </w:lvl>
    <w:lvl w:ilvl="5" w:tplc="79E4A604">
      <w:numFmt w:val="bullet"/>
      <w:lvlText w:val="•"/>
      <w:lvlJc w:val="left"/>
      <w:pPr>
        <w:ind w:left="5009" w:hanging="262"/>
      </w:pPr>
      <w:rPr>
        <w:rFonts w:hint="default"/>
        <w:lang w:val="vi" w:eastAsia="vi" w:bidi="vi"/>
      </w:rPr>
    </w:lvl>
    <w:lvl w:ilvl="6" w:tplc="79FE7CFE">
      <w:numFmt w:val="bullet"/>
      <w:lvlText w:val="•"/>
      <w:lvlJc w:val="left"/>
      <w:pPr>
        <w:ind w:left="5863" w:hanging="262"/>
      </w:pPr>
      <w:rPr>
        <w:rFonts w:hint="default"/>
        <w:lang w:val="vi" w:eastAsia="vi" w:bidi="vi"/>
      </w:rPr>
    </w:lvl>
    <w:lvl w:ilvl="7" w:tplc="B4F6C4FA">
      <w:numFmt w:val="bullet"/>
      <w:lvlText w:val="•"/>
      <w:lvlJc w:val="left"/>
      <w:pPr>
        <w:ind w:left="6717" w:hanging="262"/>
      </w:pPr>
      <w:rPr>
        <w:rFonts w:hint="default"/>
        <w:lang w:val="vi" w:eastAsia="vi" w:bidi="vi"/>
      </w:rPr>
    </w:lvl>
    <w:lvl w:ilvl="8" w:tplc="4D0ADB50">
      <w:numFmt w:val="bullet"/>
      <w:lvlText w:val="•"/>
      <w:lvlJc w:val="left"/>
      <w:pPr>
        <w:ind w:left="7571" w:hanging="262"/>
      </w:pPr>
      <w:rPr>
        <w:rFonts w:hint="default"/>
        <w:lang w:val="vi" w:eastAsia="vi" w:bidi="vi"/>
      </w:rPr>
    </w:lvl>
  </w:abstractNum>
  <w:abstractNum w:abstractNumId="6" w15:restartNumberingAfterBreak="0">
    <w:nsid w:val="2ADE50FD"/>
    <w:multiLevelType w:val="hybridMultilevel"/>
    <w:tmpl w:val="814A89BC"/>
    <w:lvl w:ilvl="0" w:tplc="631A49DE">
      <w:numFmt w:val="bullet"/>
      <w:lvlText w:val="-"/>
      <w:lvlJc w:val="left"/>
      <w:pPr>
        <w:ind w:left="735" w:hanging="180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vi" w:eastAsia="vi" w:bidi="vi"/>
      </w:rPr>
    </w:lvl>
    <w:lvl w:ilvl="1" w:tplc="5AD29D18">
      <w:numFmt w:val="bullet"/>
      <w:lvlText w:val="•"/>
      <w:lvlJc w:val="left"/>
      <w:pPr>
        <w:ind w:left="1593" w:hanging="180"/>
      </w:pPr>
      <w:rPr>
        <w:rFonts w:hint="default"/>
        <w:lang w:val="vi" w:eastAsia="vi" w:bidi="vi"/>
      </w:rPr>
    </w:lvl>
    <w:lvl w:ilvl="2" w:tplc="204EBFDE">
      <w:numFmt w:val="bullet"/>
      <w:lvlText w:val="•"/>
      <w:lvlJc w:val="left"/>
      <w:pPr>
        <w:ind w:left="2447" w:hanging="180"/>
      </w:pPr>
      <w:rPr>
        <w:rFonts w:hint="default"/>
        <w:lang w:val="vi" w:eastAsia="vi" w:bidi="vi"/>
      </w:rPr>
    </w:lvl>
    <w:lvl w:ilvl="3" w:tplc="23AAA046">
      <w:numFmt w:val="bullet"/>
      <w:lvlText w:val="•"/>
      <w:lvlJc w:val="left"/>
      <w:pPr>
        <w:ind w:left="3301" w:hanging="180"/>
      </w:pPr>
      <w:rPr>
        <w:rFonts w:hint="default"/>
        <w:lang w:val="vi" w:eastAsia="vi" w:bidi="vi"/>
      </w:rPr>
    </w:lvl>
    <w:lvl w:ilvl="4" w:tplc="47B0A6DE">
      <w:numFmt w:val="bullet"/>
      <w:lvlText w:val="•"/>
      <w:lvlJc w:val="left"/>
      <w:pPr>
        <w:ind w:left="4155" w:hanging="180"/>
      </w:pPr>
      <w:rPr>
        <w:rFonts w:hint="default"/>
        <w:lang w:val="vi" w:eastAsia="vi" w:bidi="vi"/>
      </w:rPr>
    </w:lvl>
    <w:lvl w:ilvl="5" w:tplc="078E1C2A">
      <w:numFmt w:val="bullet"/>
      <w:lvlText w:val="•"/>
      <w:lvlJc w:val="left"/>
      <w:pPr>
        <w:ind w:left="5009" w:hanging="180"/>
      </w:pPr>
      <w:rPr>
        <w:rFonts w:hint="default"/>
        <w:lang w:val="vi" w:eastAsia="vi" w:bidi="vi"/>
      </w:rPr>
    </w:lvl>
    <w:lvl w:ilvl="6" w:tplc="D5803CC6">
      <w:numFmt w:val="bullet"/>
      <w:lvlText w:val="•"/>
      <w:lvlJc w:val="left"/>
      <w:pPr>
        <w:ind w:left="5863" w:hanging="180"/>
      </w:pPr>
      <w:rPr>
        <w:rFonts w:hint="default"/>
        <w:lang w:val="vi" w:eastAsia="vi" w:bidi="vi"/>
      </w:rPr>
    </w:lvl>
    <w:lvl w:ilvl="7" w:tplc="05B8D7E6">
      <w:numFmt w:val="bullet"/>
      <w:lvlText w:val="•"/>
      <w:lvlJc w:val="left"/>
      <w:pPr>
        <w:ind w:left="6717" w:hanging="180"/>
      </w:pPr>
      <w:rPr>
        <w:rFonts w:hint="default"/>
        <w:lang w:val="vi" w:eastAsia="vi" w:bidi="vi"/>
      </w:rPr>
    </w:lvl>
    <w:lvl w:ilvl="8" w:tplc="50A65918">
      <w:numFmt w:val="bullet"/>
      <w:lvlText w:val="•"/>
      <w:lvlJc w:val="left"/>
      <w:pPr>
        <w:ind w:left="7571" w:hanging="180"/>
      </w:pPr>
      <w:rPr>
        <w:rFonts w:hint="default"/>
        <w:lang w:val="vi" w:eastAsia="vi" w:bidi="vi"/>
      </w:rPr>
    </w:lvl>
  </w:abstractNum>
  <w:abstractNum w:abstractNumId="7" w15:restartNumberingAfterBreak="0">
    <w:nsid w:val="31345BF3"/>
    <w:multiLevelType w:val="hybridMultilevel"/>
    <w:tmpl w:val="69AA36CA"/>
    <w:lvl w:ilvl="0" w:tplc="71ECD278">
      <w:start w:val="1"/>
      <w:numFmt w:val="decimal"/>
      <w:lvlText w:val="%1."/>
      <w:lvlJc w:val="left"/>
      <w:pPr>
        <w:ind w:left="639" w:hanging="198"/>
      </w:pPr>
      <w:rPr>
        <w:rFonts w:ascii="Times New Roman" w:eastAsia="Times New Roman" w:hAnsi="Times New Roman" w:cs="Times New Roman" w:hint="default"/>
        <w:b/>
        <w:bCs/>
        <w:w w:val="103"/>
        <w:sz w:val="19"/>
        <w:szCs w:val="19"/>
        <w:lang w:val="vi" w:eastAsia="vi" w:bidi="vi"/>
      </w:rPr>
    </w:lvl>
    <w:lvl w:ilvl="1" w:tplc="005C2648">
      <w:numFmt w:val="bullet"/>
      <w:lvlText w:val="•"/>
      <w:lvlJc w:val="left"/>
      <w:pPr>
        <w:ind w:left="1503" w:hanging="198"/>
      </w:pPr>
      <w:rPr>
        <w:rFonts w:hint="default"/>
        <w:lang w:val="vi" w:eastAsia="vi" w:bidi="vi"/>
      </w:rPr>
    </w:lvl>
    <w:lvl w:ilvl="2" w:tplc="10944D6C">
      <w:numFmt w:val="bullet"/>
      <w:lvlText w:val="•"/>
      <w:lvlJc w:val="left"/>
      <w:pPr>
        <w:ind w:left="2367" w:hanging="198"/>
      </w:pPr>
      <w:rPr>
        <w:rFonts w:hint="default"/>
        <w:lang w:val="vi" w:eastAsia="vi" w:bidi="vi"/>
      </w:rPr>
    </w:lvl>
    <w:lvl w:ilvl="3" w:tplc="B43E2648">
      <w:numFmt w:val="bullet"/>
      <w:lvlText w:val="•"/>
      <w:lvlJc w:val="left"/>
      <w:pPr>
        <w:ind w:left="3231" w:hanging="198"/>
      </w:pPr>
      <w:rPr>
        <w:rFonts w:hint="default"/>
        <w:lang w:val="vi" w:eastAsia="vi" w:bidi="vi"/>
      </w:rPr>
    </w:lvl>
    <w:lvl w:ilvl="4" w:tplc="1ACC4D80">
      <w:numFmt w:val="bullet"/>
      <w:lvlText w:val="•"/>
      <w:lvlJc w:val="left"/>
      <w:pPr>
        <w:ind w:left="4095" w:hanging="198"/>
      </w:pPr>
      <w:rPr>
        <w:rFonts w:hint="default"/>
        <w:lang w:val="vi" w:eastAsia="vi" w:bidi="vi"/>
      </w:rPr>
    </w:lvl>
    <w:lvl w:ilvl="5" w:tplc="78AA8CA4">
      <w:numFmt w:val="bullet"/>
      <w:lvlText w:val="•"/>
      <w:lvlJc w:val="left"/>
      <w:pPr>
        <w:ind w:left="4959" w:hanging="198"/>
      </w:pPr>
      <w:rPr>
        <w:rFonts w:hint="default"/>
        <w:lang w:val="vi" w:eastAsia="vi" w:bidi="vi"/>
      </w:rPr>
    </w:lvl>
    <w:lvl w:ilvl="6" w:tplc="DCBCDB48">
      <w:numFmt w:val="bullet"/>
      <w:lvlText w:val="•"/>
      <w:lvlJc w:val="left"/>
      <w:pPr>
        <w:ind w:left="5823" w:hanging="198"/>
      </w:pPr>
      <w:rPr>
        <w:rFonts w:hint="default"/>
        <w:lang w:val="vi" w:eastAsia="vi" w:bidi="vi"/>
      </w:rPr>
    </w:lvl>
    <w:lvl w:ilvl="7" w:tplc="0A5A95A2">
      <w:numFmt w:val="bullet"/>
      <w:lvlText w:val="•"/>
      <w:lvlJc w:val="left"/>
      <w:pPr>
        <w:ind w:left="6687" w:hanging="198"/>
      </w:pPr>
      <w:rPr>
        <w:rFonts w:hint="default"/>
        <w:lang w:val="vi" w:eastAsia="vi" w:bidi="vi"/>
      </w:rPr>
    </w:lvl>
    <w:lvl w:ilvl="8" w:tplc="073CF550">
      <w:numFmt w:val="bullet"/>
      <w:lvlText w:val="•"/>
      <w:lvlJc w:val="left"/>
      <w:pPr>
        <w:ind w:left="7551" w:hanging="198"/>
      </w:pPr>
      <w:rPr>
        <w:rFonts w:hint="default"/>
        <w:lang w:val="vi" w:eastAsia="vi" w:bidi="vi"/>
      </w:rPr>
    </w:lvl>
  </w:abstractNum>
  <w:abstractNum w:abstractNumId="8" w15:restartNumberingAfterBreak="0">
    <w:nsid w:val="39B22593"/>
    <w:multiLevelType w:val="hybridMultilevel"/>
    <w:tmpl w:val="57CA57DC"/>
    <w:lvl w:ilvl="0" w:tplc="ECA6537C">
      <w:start w:val="1"/>
      <w:numFmt w:val="decimal"/>
      <w:lvlText w:val="%1."/>
      <w:lvlJc w:val="left"/>
      <w:pPr>
        <w:ind w:left="639" w:hanging="198"/>
      </w:pPr>
      <w:rPr>
        <w:rFonts w:ascii="Times New Roman" w:eastAsia="Times New Roman" w:hAnsi="Times New Roman" w:cs="Times New Roman" w:hint="default"/>
        <w:b/>
        <w:bCs/>
        <w:w w:val="103"/>
        <w:sz w:val="19"/>
        <w:szCs w:val="19"/>
        <w:lang w:val="vi" w:eastAsia="vi" w:bidi="vi"/>
      </w:rPr>
    </w:lvl>
    <w:lvl w:ilvl="1" w:tplc="2F2C3526">
      <w:numFmt w:val="bullet"/>
      <w:lvlText w:val="•"/>
      <w:lvlJc w:val="left"/>
      <w:pPr>
        <w:ind w:left="1503" w:hanging="198"/>
      </w:pPr>
      <w:rPr>
        <w:rFonts w:hint="default"/>
        <w:lang w:val="vi" w:eastAsia="vi" w:bidi="vi"/>
      </w:rPr>
    </w:lvl>
    <w:lvl w:ilvl="2" w:tplc="39F83374">
      <w:numFmt w:val="bullet"/>
      <w:lvlText w:val="•"/>
      <w:lvlJc w:val="left"/>
      <w:pPr>
        <w:ind w:left="2367" w:hanging="198"/>
      </w:pPr>
      <w:rPr>
        <w:rFonts w:hint="default"/>
        <w:lang w:val="vi" w:eastAsia="vi" w:bidi="vi"/>
      </w:rPr>
    </w:lvl>
    <w:lvl w:ilvl="3" w:tplc="3ABCB4CC">
      <w:numFmt w:val="bullet"/>
      <w:lvlText w:val="•"/>
      <w:lvlJc w:val="left"/>
      <w:pPr>
        <w:ind w:left="3231" w:hanging="198"/>
      </w:pPr>
      <w:rPr>
        <w:rFonts w:hint="default"/>
        <w:lang w:val="vi" w:eastAsia="vi" w:bidi="vi"/>
      </w:rPr>
    </w:lvl>
    <w:lvl w:ilvl="4" w:tplc="83689482">
      <w:numFmt w:val="bullet"/>
      <w:lvlText w:val="•"/>
      <w:lvlJc w:val="left"/>
      <w:pPr>
        <w:ind w:left="4095" w:hanging="198"/>
      </w:pPr>
      <w:rPr>
        <w:rFonts w:hint="default"/>
        <w:lang w:val="vi" w:eastAsia="vi" w:bidi="vi"/>
      </w:rPr>
    </w:lvl>
    <w:lvl w:ilvl="5" w:tplc="CE867D88">
      <w:numFmt w:val="bullet"/>
      <w:lvlText w:val="•"/>
      <w:lvlJc w:val="left"/>
      <w:pPr>
        <w:ind w:left="4959" w:hanging="198"/>
      </w:pPr>
      <w:rPr>
        <w:rFonts w:hint="default"/>
        <w:lang w:val="vi" w:eastAsia="vi" w:bidi="vi"/>
      </w:rPr>
    </w:lvl>
    <w:lvl w:ilvl="6" w:tplc="53F6680C">
      <w:numFmt w:val="bullet"/>
      <w:lvlText w:val="•"/>
      <w:lvlJc w:val="left"/>
      <w:pPr>
        <w:ind w:left="5823" w:hanging="198"/>
      </w:pPr>
      <w:rPr>
        <w:rFonts w:hint="default"/>
        <w:lang w:val="vi" w:eastAsia="vi" w:bidi="vi"/>
      </w:rPr>
    </w:lvl>
    <w:lvl w:ilvl="7" w:tplc="F13C5356">
      <w:numFmt w:val="bullet"/>
      <w:lvlText w:val="•"/>
      <w:lvlJc w:val="left"/>
      <w:pPr>
        <w:ind w:left="6687" w:hanging="198"/>
      </w:pPr>
      <w:rPr>
        <w:rFonts w:hint="default"/>
        <w:lang w:val="vi" w:eastAsia="vi" w:bidi="vi"/>
      </w:rPr>
    </w:lvl>
    <w:lvl w:ilvl="8" w:tplc="898425AE">
      <w:numFmt w:val="bullet"/>
      <w:lvlText w:val="•"/>
      <w:lvlJc w:val="left"/>
      <w:pPr>
        <w:ind w:left="7551" w:hanging="198"/>
      </w:pPr>
      <w:rPr>
        <w:rFonts w:hint="default"/>
        <w:lang w:val="vi" w:eastAsia="vi" w:bidi="vi"/>
      </w:rPr>
    </w:lvl>
  </w:abstractNum>
  <w:abstractNum w:abstractNumId="9" w15:restartNumberingAfterBreak="0">
    <w:nsid w:val="40791330"/>
    <w:multiLevelType w:val="hybridMultilevel"/>
    <w:tmpl w:val="864697CC"/>
    <w:lvl w:ilvl="0" w:tplc="D75C87EE">
      <w:numFmt w:val="bullet"/>
      <w:lvlText w:val="-"/>
      <w:lvlJc w:val="left"/>
      <w:pPr>
        <w:ind w:left="567" w:hanging="180"/>
      </w:pPr>
      <w:rPr>
        <w:rFonts w:ascii="Times New Roman" w:eastAsia="Times New Roman" w:hAnsi="Times New Roman" w:cs="Times New Roman" w:hint="default"/>
        <w:i/>
        <w:w w:val="103"/>
        <w:sz w:val="19"/>
        <w:szCs w:val="19"/>
        <w:lang w:val="vi" w:eastAsia="vi" w:bidi="vi"/>
      </w:rPr>
    </w:lvl>
    <w:lvl w:ilvl="1" w:tplc="5F3E3736">
      <w:numFmt w:val="bullet"/>
      <w:lvlText w:val="•"/>
      <w:lvlJc w:val="left"/>
      <w:pPr>
        <w:ind w:left="1431" w:hanging="180"/>
      </w:pPr>
      <w:rPr>
        <w:rFonts w:hint="default"/>
        <w:lang w:val="vi" w:eastAsia="vi" w:bidi="vi"/>
      </w:rPr>
    </w:lvl>
    <w:lvl w:ilvl="2" w:tplc="79CADAE0">
      <w:numFmt w:val="bullet"/>
      <w:lvlText w:val="•"/>
      <w:lvlJc w:val="left"/>
      <w:pPr>
        <w:ind w:left="2303" w:hanging="180"/>
      </w:pPr>
      <w:rPr>
        <w:rFonts w:hint="default"/>
        <w:lang w:val="vi" w:eastAsia="vi" w:bidi="vi"/>
      </w:rPr>
    </w:lvl>
    <w:lvl w:ilvl="3" w:tplc="45A65AD0">
      <w:numFmt w:val="bullet"/>
      <w:lvlText w:val="•"/>
      <w:lvlJc w:val="left"/>
      <w:pPr>
        <w:ind w:left="3175" w:hanging="180"/>
      </w:pPr>
      <w:rPr>
        <w:rFonts w:hint="default"/>
        <w:lang w:val="vi" w:eastAsia="vi" w:bidi="vi"/>
      </w:rPr>
    </w:lvl>
    <w:lvl w:ilvl="4" w:tplc="3A344870">
      <w:numFmt w:val="bullet"/>
      <w:lvlText w:val="•"/>
      <w:lvlJc w:val="left"/>
      <w:pPr>
        <w:ind w:left="4047" w:hanging="180"/>
      </w:pPr>
      <w:rPr>
        <w:rFonts w:hint="default"/>
        <w:lang w:val="vi" w:eastAsia="vi" w:bidi="vi"/>
      </w:rPr>
    </w:lvl>
    <w:lvl w:ilvl="5" w:tplc="5C8A7FC6">
      <w:numFmt w:val="bullet"/>
      <w:lvlText w:val="•"/>
      <w:lvlJc w:val="left"/>
      <w:pPr>
        <w:ind w:left="4919" w:hanging="180"/>
      </w:pPr>
      <w:rPr>
        <w:rFonts w:hint="default"/>
        <w:lang w:val="vi" w:eastAsia="vi" w:bidi="vi"/>
      </w:rPr>
    </w:lvl>
    <w:lvl w:ilvl="6" w:tplc="572A4924">
      <w:numFmt w:val="bullet"/>
      <w:lvlText w:val="•"/>
      <w:lvlJc w:val="left"/>
      <w:pPr>
        <w:ind w:left="5791" w:hanging="180"/>
      </w:pPr>
      <w:rPr>
        <w:rFonts w:hint="default"/>
        <w:lang w:val="vi" w:eastAsia="vi" w:bidi="vi"/>
      </w:rPr>
    </w:lvl>
    <w:lvl w:ilvl="7" w:tplc="3A648704">
      <w:numFmt w:val="bullet"/>
      <w:lvlText w:val="•"/>
      <w:lvlJc w:val="left"/>
      <w:pPr>
        <w:ind w:left="6663" w:hanging="180"/>
      </w:pPr>
      <w:rPr>
        <w:rFonts w:hint="default"/>
        <w:lang w:val="vi" w:eastAsia="vi" w:bidi="vi"/>
      </w:rPr>
    </w:lvl>
    <w:lvl w:ilvl="8" w:tplc="3C6A1E68">
      <w:numFmt w:val="bullet"/>
      <w:lvlText w:val="•"/>
      <w:lvlJc w:val="left"/>
      <w:pPr>
        <w:ind w:left="7535" w:hanging="180"/>
      </w:pPr>
      <w:rPr>
        <w:rFonts w:hint="default"/>
        <w:lang w:val="vi" w:eastAsia="vi" w:bidi="vi"/>
      </w:rPr>
    </w:lvl>
  </w:abstractNum>
  <w:abstractNum w:abstractNumId="10" w15:restartNumberingAfterBreak="0">
    <w:nsid w:val="57424185"/>
    <w:multiLevelType w:val="hybridMultilevel"/>
    <w:tmpl w:val="99A4D720"/>
    <w:lvl w:ilvl="0" w:tplc="82CAFA4C">
      <w:start w:val="1"/>
      <w:numFmt w:val="decimal"/>
      <w:lvlText w:val="%1."/>
      <w:lvlJc w:val="left"/>
      <w:pPr>
        <w:ind w:left="639" w:hanging="198"/>
      </w:pPr>
      <w:rPr>
        <w:rFonts w:ascii="Times New Roman" w:eastAsia="Times New Roman" w:hAnsi="Times New Roman" w:cs="Times New Roman" w:hint="default"/>
        <w:b/>
        <w:bCs/>
        <w:w w:val="103"/>
        <w:sz w:val="19"/>
        <w:szCs w:val="19"/>
        <w:lang w:val="vi" w:eastAsia="vi" w:bidi="vi"/>
      </w:rPr>
    </w:lvl>
    <w:lvl w:ilvl="1" w:tplc="E19E0B6C">
      <w:start w:val="1"/>
      <w:numFmt w:val="lowerLetter"/>
      <w:lvlText w:val="%2."/>
      <w:lvlJc w:val="left"/>
      <w:pPr>
        <w:ind w:left="969" w:hanging="187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vi" w:eastAsia="vi" w:bidi="vi"/>
      </w:rPr>
    </w:lvl>
    <w:lvl w:ilvl="2" w:tplc="6CEACBDA">
      <w:numFmt w:val="bullet"/>
      <w:lvlText w:val="•"/>
      <w:lvlJc w:val="left"/>
      <w:pPr>
        <w:ind w:left="1884" w:hanging="187"/>
      </w:pPr>
      <w:rPr>
        <w:rFonts w:hint="default"/>
        <w:lang w:val="vi" w:eastAsia="vi" w:bidi="vi"/>
      </w:rPr>
    </w:lvl>
    <w:lvl w:ilvl="3" w:tplc="E03E31B6">
      <w:numFmt w:val="bullet"/>
      <w:lvlText w:val="•"/>
      <w:lvlJc w:val="left"/>
      <w:pPr>
        <w:ind w:left="2808" w:hanging="187"/>
      </w:pPr>
      <w:rPr>
        <w:rFonts w:hint="default"/>
        <w:lang w:val="vi" w:eastAsia="vi" w:bidi="vi"/>
      </w:rPr>
    </w:lvl>
    <w:lvl w:ilvl="4" w:tplc="5DB6658C">
      <w:numFmt w:val="bullet"/>
      <w:lvlText w:val="•"/>
      <w:lvlJc w:val="left"/>
      <w:pPr>
        <w:ind w:left="3733" w:hanging="187"/>
      </w:pPr>
      <w:rPr>
        <w:rFonts w:hint="default"/>
        <w:lang w:val="vi" w:eastAsia="vi" w:bidi="vi"/>
      </w:rPr>
    </w:lvl>
    <w:lvl w:ilvl="5" w:tplc="3656EAD4">
      <w:numFmt w:val="bullet"/>
      <w:lvlText w:val="•"/>
      <w:lvlJc w:val="left"/>
      <w:pPr>
        <w:ind w:left="4657" w:hanging="187"/>
      </w:pPr>
      <w:rPr>
        <w:rFonts w:hint="default"/>
        <w:lang w:val="vi" w:eastAsia="vi" w:bidi="vi"/>
      </w:rPr>
    </w:lvl>
    <w:lvl w:ilvl="6" w:tplc="466615D4">
      <w:numFmt w:val="bullet"/>
      <w:lvlText w:val="•"/>
      <w:lvlJc w:val="left"/>
      <w:pPr>
        <w:ind w:left="5581" w:hanging="187"/>
      </w:pPr>
      <w:rPr>
        <w:rFonts w:hint="default"/>
        <w:lang w:val="vi" w:eastAsia="vi" w:bidi="vi"/>
      </w:rPr>
    </w:lvl>
    <w:lvl w:ilvl="7" w:tplc="DE40C73C">
      <w:numFmt w:val="bullet"/>
      <w:lvlText w:val="•"/>
      <w:lvlJc w:val="left"/>
      <w:pPr>
        <w:ind w:left="6506" w:hanging="187"/>
      </w:pPr>
      <w:rPr>
        <w:rFonts w:hint="default"/>
        <w:lang w:val="vi" w:eastAsia="vi" w:bidi="vi"/>
      </w:rPr>
    </w:lvl>
    <w:lvl w:ilvl="8" w:tplc="E2A8F86E">
      <w:numFmt w:val="bullet"/>
      <w:lvlText w:val="•"/>
      <w:lvlJc w:val="left"/>
      <w:pPr>
        <w:ind w:left="7430" w:hanging="187"/>
      </w:pPr>
      <w:rPr>
        <w:rFonts w:hint="default"/>
        <w:lang w:val="vi" w:eastAsia="vi" w:bidi="vi"/>
      </w:rPr>
    </w:lvl>
  </w:abstractNum>
  <w:abstractNum w:abstractNumId="11" w15:restartNumberingAfterBreak="0">
    <w:nsid w:val="5AC1727E"/>
    <w:multiLevelType w:val="hybridMultilevel"/>
    <w:tmpl w:val="21622782"/>
    <w:lvl w:ilvl="0" w:tplc="1D582D2C">
      <w:start w:val="1"/>
      <w:numFmt w:val="decimal"/>
      <w:lvlText w:val="%1."/>
      <w:lvlJc w:val="left"/>
      <w:pPr>
        <w:ind w:left="851" w:hanging="376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vi" w:eastAsia="vi" w:bidi="vi"/>
      </w:rPr>
    </w:lvl>
    <w:lvl w:ilvl="1" w:tplc="55B6A082">
      <w:numFmt w:val="bullet"/>
      <w:lvlText w:val="•"/>
      <w:lvlJc w:val="left"/>
      <w:pPr>
        <w:ind w:left="1701" w:hanging="376"/>
      </w:pPr>
      <w:rPr>
        <w:rFonts w:hint="default"/>
        <w:lang w:val="vi" w:eastAsia="vi" w:bidi="vi"/>
      </w:rPr>
    </w:lvl>
    <w:lvl w:ilvl="2" w:tplc="3000CB56">
      <w:numFmt w:val="bullet"/>
      <w:lvlText w:val="•"/>
      <w:lvlJc w:val="left"/>
      <w:pPr>
        <w:ind w:left="2543" w:hanging="376"/>
      </w:pPr>
      <w:rPr>
        <w:rFonts w:hint="default"/>
        <w:lang w:val="vi" w:eastAsia="vi" w:bidi="vi"/>
      </w:rPr>
    </w:lvl>
    <w:lvl w:ilvl="3" w:tplc="6194FB8A">
      <w:numFmt w:val="bullet"/>
      <w:lvlText w:val="•"/>
      <w:lvlJc w:val="left"/>
      <w:pPr>
        <w:ind w:left="3385" w:hanging="376"/>
      </w:pPr>
      <w:rPr>
        <w:rFonts w:hint="default"/>
        <w:lang w:val="vi" w:eastAsia="vi" w:bidi="vi"/>
      </w:rPr>
    </w:lvl>
    <w:lvl w:ilvl="4" w:tplc="68B8F3C2">
      <w:numFmt w:val="bullet"/>
      <w:lvlText w:val="•"/>
      <w:lvlJc w:val="left"/>
      <w:pPr>
        <w:ind w:left="4227" w:hanging="376"/>
      </w:pPr>
      <w:rPr>
        <w:rFonts w:hint="default"/>
        <w:lang w:val="vi" w:eastAsia="vi" w:bidi="vi"/>
      </w:rPr>
    </w:lvl>
    <w:lvl w:ilvl="5" w:tplc="10108584">
      <w:numFmt w:val="bullet"/>
      <w:lvlText w:val="•"/>
      <w:lvlJc w:val="left"/>
      <w:pPr>
        <w:ind w:left="5069" w:hanging="376"/>
      </w:pPr>
      <w:rPr>
        <w:rFonts w:hint="default"/>
        <w:lang w:val="vi" w:eastAsia="vi" w:bidi="vi"/>
      </w:rPr>
    </w:lvl>
    <w:lvl w:ilvl="6" w:tplc="976EF84E">
      <w:numFmt w:val="bullet"/>
      <w:lvlText w:val="•"/>
      <w:lvlJc w:val="left"/>
      <w:pPr>
        <w:ind w:left="5911" w:hanging="376"/>
      </w:pPr>
      <w:rPr>
        <w:rFonts w:hint="default"/>
        <w:lang w:val="vi" w:eastAsia="vi" w:bidi="vi"/>
      </w:rPr>
    </w:lvl>
    <w:lvl w:ilvl="7" w:tplc="8136857E">
      <w:numFmt w:val="bullet"/>
      <w:lvlText w:val="•"/>
      <w:lvlJc w:val="left"/>
      <w:pPr>
        <w:ind w:left="6753" w:hanging="376"/>
      </w:pPr>
      <w:rPr>
        <w:rFonts w:hint="default"/>
        <w:lang w:val="vi" w:eastAsia="vi" w:bidi="vi"/>
      </w:rPr>
    </w:lvl>
    <w:lvl w:ilvl="8" w:tplc="B65EDF9E">
      <w:numFmt w:val="bullet"/>
      <w:lvlText w:val="•"/>
      <w:lvlJc w:val="left"/>
      <w:pPr>
        <w:ind w:left="7595" w:hanging="376"/>
      </w:pPr>
      <w:rPr>
        <w:rFonts w:hint="default"/>
        <w:lang w:val="vi" w:eastAsia="vi" w:bidi="vi"/>
      </w:rPr>
    </w:lvl>
  </w:abstractNum>
  <w:abstractNum w:abstractNumId="12" w15:restartNumberingAfterBreak="0">
    <w:nsid w:val="65AC47D8"/>
    <w:multiLevelType w:val="hybridMultilevel"/>
    <w:tmpl w:val="C5FE4744"/>
    <w:lvl w:ilvl="0" w:tplc="7556E81C">
      <w:start w:val="1"/>
      <w:numFmt w:val="decimal"/>
      <w:lvlText w:val="%1."/>
      <w:lvlJc w:val="left"/>
      <w:pPr>
        <w:ind w:left="738" w:hanging="262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vi" w:eastAsia="vi" w:bidi="vi"/>
      </w:rPr>
    </w:lvl>
    <w:lvl w:ilvl="1" w:tplc="056C5DD8">
      <w:numFmt w:val="bullet"/>
      <w:lvlText w:val="•"/>
      <w:lvlJc w:val="left"/>
      <w:pPr>
        <w:ind w:left="1593" w:hanging="262"/>
      </w:pPr>
      <w:rPr>
        <w:rFonts w:hint="default"/>
        <w:lang w:val="vi" w:eastAsia="vi" w:bidi="vi"/>
      </w:rPr>
    </w:lvl>
    <w:lvl w:ilvl="2" w:tplc="8BB40BD6">
      <w:numFmt w:val="bullet"/>
      <w:lvlText w:val="•"/>
      <w:lvlJc w:val="left"/>
      <w:pPr>
        <w:ind w:left="2447" w:hanging="262"/>
      </w:pPr>
      <w:rPr>
        <w:rFonts w:hint="default"/>
        <w:lang w:val="vi" w:eastAsia="vi" w:bidi="vi"/>
      </w:rPr>
    </w:lvl>
    <w:lvl w:ilvl="3" w:tplc="5826FF16">
      <w:numFmt w:val="bullet"/>
      <w:lvlText w:val="•"/>
      <w:lvlJc w:val="left"/>
      <w:pPr>
        <w:ind w:left="3301" w:hanging="262"/>
      </w:pPr>
      <w:rPr>
        <w:rFonts w:hint="default"/>
        <w:lang w:val="vi" w:eastAsia="vi" w:bidi="vi"/>
      </w:rPr>
    </w:lvl>
    <w:lvl w:ilvl="4" w:tplc="8B42E532">
      <w:numFmt w:val="bullet"/>
      <w:lvlText w:val="•"/>
      <w:lvlJc w:val="left"/>
      <w:pPr>
        <w:ind w:left="4155" w:hanging="262"/>
      </w:pPr>
      <w:rPr>
        <w:rFonts w:hint="default"/>
        <w:lang w:val="vi" w:eastAsia="vi" w:bidi="vi"/>
      </w:rPr>
    </w:lvl>
    <w:lvl w:ilvl="5" w:tplc="49C45248">
      <w:numFmt w:val="bullet"/>
      <w:lvlText w:val="•"/>
      <w:lvlJc w:val="left"/>
      <w:pPr>
        <w:ind w:left="5009" w:hanging="262"/>
      </w:pPr>
      <w:rPr>
        <w:rFonts w:hint="default"/>
        <w:lang w:val="vi" w:eastAsia="vi" w:bidi="vi"/>
      </w:rPr>
    </w:lvl>
    <w:lvl w:ilvl="6" w:tplc="F2845758">
      <w:numFmt w:val="bullet"/>
      <w:lvlText w:val="•"/>
      <w:lvlJc w:val="left"/>
      <w:pPr>
        <w:ind w:left="5863" w:hanging="262"/>
      </w:pPr>
      <w:rPr>
        <w:rFonts w:hint="default"/>
        <w:lang w:val="vi" w:eastAsia="vi" w:bidi="vi"/>
      </w:rPr>
    </w:lvl>
    <w:lvl w:ilvl="7" w:tplc="5BA08DB0">
      <w:numFmt w:val="bullet"/>
      <w:lvlText w:val="•"/>
      <w:lvlJc w:val="left"/>
      <w:pPr>
        <w:ind w:left="6717" w:hanging="262"/>
      </w:pPr>
      <w:rPr>
        <w:rFonts w:hint="default"/>
        <w:lang w:val="vi" w:eastAsia="vi" w:bidi="vi"/>
      </w:rPr>
    </w:lvl>
    <w:lvl w:ilvl="8" w:tplc="FBFEFFE2">
      <w:numFmt w:val="bullet"/>
      <w:lvlText w:val="•"/>
      <w:lvlJc w:val="left"/>
      <w:pPr>
        <w:ind w:left="7571" w:hanging="262"/>
      </w:pPr>
      <w:rPr>
        <w:rFonts w:hint="default"/>
        <w:lang w:val="vi" w:eastAsia="vi" w:bidi="vi"/>
      </w:rPr>
    </w:lvl>
  </w:abstractNum>
  <w:abstractNum w:abstractNumId="13" w15:restartNumberingAfterBreak="0">
    <w:nsid w:val="761F420F"/>
    <w:multiLevelType w:val="hybridMultilevel"/>
    <w:tmpl w:val="EDC07D0A"/>
    <w:lvl w:ilvl="0" w:tplc="45E24A5A">
      <w:start w:val="1"/>
      <w:numFmt w:val="lowerLetter"/>
      <w:lvlText w:val="%1."/>
      <w:lvlJc w:val="left"/>
      <w:pPr>
        <w:ind w:left="647" w:hanging="187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vi" w:eastAsia="vi" w:bidi="vi"/>
      </w:rPr>
    </w:lvl>
    <w:lvl w:ilvl="1" w:tplc="ACEEAFF6">
      <w:numFmt w:val="bullet"/>
      <w:lvlText w:val="•"/>
      <w:lvlJc w:val="left"/>
      <w:pPr>
        <w:ind w:left="1503" w:hanging="187"/>
      </w:pPr>
      <w:rPr>
        <w:rFonts w:hint="default"/>
        <w:lang w:val="vi" w:eastAsia="vi" w:bidi="vi"/>
      </w:rPr>
    </w:lvl>
    <w:lvl w:ilvl="2" w:tplc="10E43820">
      <w:numFmt w:val="bullet"/>
      <w:lvlText w:val="•"/>
      <w:lvlJc w:val="left"/>
      <w:pPr>
        <w:ind w:left="2367" w:hanging="187"/>
      </w:pPr>
      <w:rPr>
        <w:rFonts w:hint="default"/>
        <w:lang w:val="vi" w:eastAsia="vi" w:bidi="vi"/>
      </w:rPr>
    </w:lvl>
    <w:lvl w:ilvl="3" w:tplc="A20C26D0">
      <w:numFmt w:val="bullet"/>
      <w:lvlText w:val="•"/>
      <w:lvlJc w:val="left"/>
      <w:pPr>
        <w:ind w:left="3231" w:hanging="187"/>
      </w:pPr>
      <w:rPr>
        <w:rFonts w:hint="default"/>
        <w:lang w:val="vi" w:eastAsia="vi" w:bidi="vi"/>
      </w:rPr>
    </w:lvl>
    <w:lvl w:ilvl="4" w:tplc="880220C4">
      <w:numFmt w:val="bullet"/>
      <w:lvlText w:val="•"/>
      <w:lvlJc w:val="left"/>
      <w:pPr>
        <w:ind w:left="4095" w:hanging="187"/>
      </w:pPr>
      <w:rPr>
        <w:rFonts w:hint="default"/>
        <w:lang w:val="vi" w:eastAsia="vi" w:bidi="vi"/>
      </w:rPr>
    </w:lvl>
    <w:lvl w:ilvl="5" w:tplc="4FBA0B8C">
      <w:numFmt w:val="bullet"/>
      <w:lvlText w:val="•"/>
      <w:lvlJc w:val="left"/>
      <w:pPr>
        <w:ind w:left="4959" w:hanging="187"/>
      </w:pPr>
      <w:rPr>
        <w:rFonts w:hint="default"/>
        <w:lang w:val="vi" w:eastAsia="vi" w:bidi="vi"/>
      </w:rPr>
    </w:lvl>
    <w:lvl w:ilvl="6" w:tplc="7FEAC3CE">
      <w:numFmt w:val="bullet"/>
      <w:lvlText w:val="•"/>
      <w:lvlJc w:val="left"/>
      <w:pPr>
        <w:ind w:left="5823" w:hanging="187"/>
      </w:pPr>
      <w:rPr>
        <w:rFonts w:hint="default"/>
        <w:lang w:val="vi" w:eastAsia="vi" w:bidi="vi"/>
      </w:rPr>
    </w:lvl>
    <w:lvl w:ilvl="7" w:tplc="72E08208">
      <w:numFmt w:val="bullet"/>
      <w:lvlText w:val="•"/>
      <w:lvlJc w:val="left"/>
      <w:pPr>
        <w:ind w:left="6687" w:hanging="187"/>
      </w:pPr>
      <w:rPr>
        <w:rFonts w:hint="default"/>
        <w:lang w:val="vi" w:eastAsia="vi" w:bidi="vi"/>
      </w:rPr>
    </w:lvl>
    <w:lvl w:ilvl="8" w:tplc="FBF6A24A">
      <w:numFmt w:val="bullet"/>
      <w:lvlText w:val="•"/>
      <w:lvlJc w:val="left"/>
      <w:pPr>
        <w:ind w:left="7551" w:hanging="187"/>
      </w:pPr>
      <w:rPr>
        <w:rFonts w:hint="default"/>
        <w:lang w:val="vi" w:eastAsia="vi" w:bidi="vi"/>
      </w:rPr>
    </w:lvl>
  </w:abstractNum>
  <w:abstractNum w:abstractNumId="14" w15:restartNumberingAfterBreak="0">
    <w:nsid w:val="76B30199"/>
    <w:multiLevelType w:val="hybridMultilevel"/>
    <w:tmpl w:val="DC542B22"/>
    <w:lvl w:ilvl="0" w:tplc="10F870FC">
      <w:start w:val="1"/>
      <w:numFmt w:val="lowerLetter"/>
      <w:lvlText w:val="%1."/>
      <w:lvlJc w:val="left"/>
      <w:pPr>
        <w:ind w:left="851" w:hanging="414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vi" w:eastAsia="vi" w:bidi="vi"/>
      </w:rPr>
    </w:lvl>
    <w:lvl w:ilvl="1" w:tplc="0BE4A108">
      <w:numFmt w:val="bullet"/>
      <w:lvlText w:val="•"/>
      <w:lvlJc w:val="left"/>
      <w:pPr>
        <w:ind w:left="1701" w:hanging="414"/>
      </w:pPr>
      <w:rPr>
        <w:rFonts w:hint="default"/>
        <w:lang w:val="vi" w:eastAsia="vi" w:bidi="vi"/>
      </w:rPr>
    </w:lvl>
    <w:lvl w:ilvl="2" w:tplc="3346899A">
      <w:numFmt w:val="bullet"/>
      <w:lvlText w:val="•"/>
      <w:lvlJc w:val="left"/>
      <w:pPr>
        <w:ind w:left="2543" w:hanging="414"/>
      </w:pPr>
      <w:rPr>
        <w:rFonts w:hint="default"/>
        <w:lang w:val="vi" w:eastAsia="vi" w:bidi="vi"/>
      </w:rPr>
    </w:lvl>
    <w:lvl w:ilvl="3" w:tplc="47D8B8AC">
      <w:numFmt w:val="bullet"/>
      <w:lvlText w:val="•"/>
      <w:lvlJc w:val="left"/>
      <w:pPr>
        <w:ind w:left="3385" w:hanging="414"/>
      </w:pPr>
      <w:rPr>
        <w:rFonts w:hint="default"/>
        <w:lang w:val="vi" w:eastAsia="vi" w:bidi="vi"/>
      </w:rPr>
    </w:lvl>
    <w:lvl w:ilvl="4" w:tplc="3DE021C8">
      <w:numFmt w:val="bullet"/>
      <w:lvlText w:val="•"/>
      <w:lvlJc w:val="left"/>
      <w:pPr>
        <w:ind w:left="4227" w:hanging="414"/>
      </w:pPr>
      <w:rPr>
        <w:rFonts w:hint="default"/>
        <w:lang w:val="vi" w:eastAsia="vi" w:bidi="vi"/>
      </w:rPr>
    </w:lvl>
    <w:lvl w:ilvl="5" w:tplc="666EF2CE">
      <w:numFmt w:val="bullet"/>
      <w:lvlText w:val="•"/>
      <w:lvlJc w:val="left"/>
      <w:pPr>
        <w:ind w:left="5069" w:hanging="414"/>
      </w:pPr>
      <w:rPr>
        <w:rFonts w:hint="default"/>
        <w:lang w:val="vi" w:eastAsia="vi" w:bidi="vi"/>
      </w:rPr>
    </w:lvl>
    <w:lvl w:ilvl="6" w:tplc="71BEE784">
      <w:numFmt w:val="bullet"/>
      <w:lvlText w:val="•"/>
      <w:lvlJc w:val="left"/>
      <w:pPr>
        <w:ind w:left="5911" w:hanging="414"/>
      </w:pPr>
      <w:rPr>
        <w:rFonts w:hint="default"/>
        <w:lang w:val="vi" w:eastAsia="vi" w:bidi="vi"/>
      </w:rPr>
    </w:lvl>
    <w:lvl w:ilvl="7" w:tplc="4030F250">
      <w:numFmt w:val="bullet"/>
      <w:lvlText w:val="•"/>
      <w:lvlJc w:val="left"/>
      <w:pPr>
        <w:ind w:left="6753" w:hanging="414"/>
      </w:pPr>
      <w:rPr>
        <w:rFonts w:hint="default"/>
        <w:lang w:val="vi" w:eastAsia="vi" w:bidi="vi"/>
      </w:rPr>
    </w:lvl>
    <w:lvl w:ilvl="8" w:tplc="6C383CBA">
      <w:numFmt w:val="bullet"/>
      <w:lvlText w:val="•"/>
      <w:lvlJc w:val="left"/>
      <w:pPr>
        <w:ind w:left="7595" w:hanging="414"/>
      </w:pPr>
      <w:rPr>
        <w:rFonts w:hint="default"/>
        <w:lang w:val="vi" w:eastAsia="vi" w:bidi="vi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4"/>
  </w:num>
  <w:num w:numId="6">
    <w:abstractNumId w:val="14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12"/>
  </w:num>
  <w:num w:numId="12">
    <w:abstractNumId w:val="3"/>
  </w:num>
  <w:num w:numId="13">
    <w:abstractNumId w:val="13"/>
  </w:num>
  <w:num w:numId="14">
    <w:abstractNumId w:val="7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  <w15:person w15:author="HR_02">
    <w15:presenceInfo w15:providerId="None" w15:userId="HR_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45"/>
    <w:rsid w:val="000023DE"/>
    <w:rsid w:val="000547C1"/>
    <w:rsid w:val="000B73DA"/>
    <w:rsid w:val="00104EBC"/>
    <w:rsid w:val="00174076"/>
    <w:rsid w:val="00175439"/>
    <w:rsid w:val="001A1B60"/>
    <w:rsid w:val="001E7A5A"/>
    <w:rsid w:val="00201412"/>
    <w:rsid w:val="00205CD5"/>
    <w:rsid w:val="00212263"/>
    <w:rsid w:val="002943C5"/>
    <w:rsid w:val="00300CBD"/>
    <w:rsid w:val="0034533F"/>
    <w:rsid w:val="003B28B2"/>
    <w:rsid w:val="003C1EF6"/>
    <w:rsid w:val="00451E02"/>
    <w:rsid w:val="00494342"/>
    <w:rsid w:val="004A31FD"/>
    <w:rsid w:val="004A46EA"/>
    <w:rsid w:val="004D2DE7"/>
    <w:rsid w:val="004E75E9"/>
    <w:rsid w:val="005236A4"/>
    <w:rsid w:val="00535A11"/>
    <w:rsid w:val="00543E4F"/>
    <w:rsid w:val="005C5E3F"/>
    <w:rsid w:val="005D5A4B"/>
    <w:rsid w:val="005F109E"/>
    <w:rsid w:val="00697F3E"/>
    <w:rsid w:val="006F41EA"/>
    <w:rsid w:val="00734867"/>
    <w:rsid w:val="007846E1"/>
    <w:rsid w:val="007972F1"/>
    <w:rsid w:val="00842FEF"/>
    <w:rsid w:val="008D3B17"/>
    <w:rsid w:val="008E5B45"/>
    <w:rsid w:val="008E5F58"/>
    <w:rsid w:val="00902CE0"/>
    <w:rsid w:val="00993EBA"/>
    <w:rsid w:val="009E3180"/>
    <w:rsid w:val="00A11BB3"/>
    <w:rsid w:val="00A94A54"/>
    <w:rsid w:val="00AB427F"/>
    <w:rsid w:val="00B04700"/>
    <w:rsid w:val="00B54F04"/>
    <w:rsid w:val="00B875DC"/>
    <w:rsid w:val="00BB0D10"/>
    <w:rsid w:val="00C05BC9"/>
    <w:rsid w:val="00C515AB"/>
    <w:rsid w:val="00C547D3"/>
    <w:rsid w:val="00CB0B49"/>
    <w:rsid w:val="00CF6CDD"/>
    <w:rsid w:val="00D02002"/>
    <w:rsid w:val="00D7586F"/>
    <w:rsid w:val="00D85186"/>
    <w:rsid w:val="00E252F3"/>
    <w:rsid w:val="00EA2207"/>
    <w:rsid w:val="00ED6DF9"/>
    <w:rsid w:val="00EE49FC"/>
    <w:rsid w:val="00F20499"/>
    <w:rsid w:val="00F607AC"/>
    <w:rsid w:val="00F77740"/>
    <w:rsid w:val="00FB4877"/>
    <w:rsid w:val="00FC6C04"/>
    <w:rsid w:val="00FF2A9B"/>
    <w:rsid w:val="00F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9D608"/>
  <w15:docId w15:val="{EBF4AA0E-20E9-422A-BD03-7C137B7D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 w:eastAsia="vi"/>
    </w:rPr>
  </w:style>
  <w:style w:type="paragraph" w:styleId="Heading1">
    <w:name w:val="heading 1"/>
    <w:basedOn w:val="Normal"/>
    <w:uiPriority w:val="9"/>
    <w:qFormat/>
    <w:pPr>
      <w:spacing w:before="89"/>
      <w:ind w:right="2214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3"/>
      <w:ind w:left="100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3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738" w:hanging="198"/>
    </w:pPr>
  </w:style>
  <w:style w:type="paragraph" w:customStyle="1" w:styleId="TableParagraph">
    <w:name w:val="Table Paragraph"/>
    <w:basedOn w:val="Normal"/>
    <w:uiPriority w:val="1"/>
    <w:qFormat/>
    <w:pPr>
      <w:spacing w:before="3"/>
      <w:jc w:val="right"/>
    </w:pPr>
  </w:style>
  <w:style w:type="table" w:styleId="TableGrid">
    <w:name w:val="Table Grid"/>
    <w:basedOn w:val="TableNormal"/>
    <w:uiPriority w:val="39"/>
    <w:rsid w:val="00D02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023DE"/>
    <w:pPr>
      <w:widowControl/>
      <w:autoSpaceDE/>
      <w:autoSpaceDN/>
    </w:pPr>
    <w:rPr>
      <w:rFonts w:ascii="Times New Roman" w:eastAsia="Times New Roman" w:hAnsi="Times New Roman" w:cs="Times New Roman"/>
      <w:lang w:val="vi" w:eastAsia="v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3D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 w:eastAsia="vi"/>
    </w:rPr>
  </w:style>
  <w:style w:type="paragraph" w:styleId="Header">
    <w:name w:val="header"/>
    <w:basedOn w:val="Normal"/>
    <w:link w:val="HeaderChar"/>
    <w:uiPriority w:val="99"/>
    <w:unhideWhenUsed/>
    <w:rsid w:val="004A4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6EA"/>
    <w:rPr>
      <w:rFonts w:ascii="Times New Roman" w:eastAsia="Times New Roman" w:hAnsi="Times New Roman" w:cs="Times New Roman"/>
      <w:lang w:val="vi" w:eastAsia="vi"/>
    </w:rPr>
  </w:style>
  <w:style w:type="paragraph" w:styleId="Footer">
    <w:name w:val="footer"/>
    <w:basedOn w:val="Normal"/>
    <w:link w:val="FooterChar"/>
    <w:uiPriority w:val="99"/>
    <w:unhideWhenUsed/>
    <w:rsid w:val="004A4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6EA"/>
    <w:rPr>
      <w:rFonts w:ascii="Times New Roman" w:eastAsia="Times New Roman" w:hAnsi="Times New Roman" w:cs="Times New Roman"/>
      <w:lang w:val="vi" w:eastAsia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7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453D3-DC40-4692-95A7-95B0E3EB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HR_02</dc:creator>
  <cp:lastModifiedBy>Admin</cp:lastModifiedBy>
  <cp:revision>3</cp:revision>
  <cp:lastPrinted>2023-02-14T08:23:00Z</cp:lastPrinted>
  <dcterms:created xsi:type="dcterms:W3CDTF">2023-02-14T09:53:00Z</dcterms:created>
  <dcterms:modified xsi:type="dcterms:W3CDTF">2023-02-14T10:18:00Z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2023-02-04T00:00:00Z</vt:filetime>
  </property>
</Properties>
</file>